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F26B4E" w:rsidRDefault="00587E5E" w:rsidP="00A37D72">
      <w:pPr>
        <w:widowControl w:val="0"/>
        <w:autoSpaceDE w:val="0"/>
        <w:autoSpaceDN w:val="0"/>
        <w:adjustRightInd w:val="0"/>
        <w:spacing w:after="0"/>
        <w:ind w:firstLine="0"/>
        <w:jc w:val="center"/>
        <w:rPr>
          <w:rFonts w:cs="Times New Roman"/>
          <w:b/>
          <w:szCs w:val="28"/>
          <w:lang w:val="pt-BR"/>
        </w:rPr>
      </w:pPr>
      <w:r w:rsidRPr="00F26B4E">
        <w:rPr>
          <w:rFonts w:cs="Times New Roman"/>
          <w:b/>
          <w:szCs w:val="28"/>
          <w:lang w:val="pt-BR"/>
        </w:rPr>
        <w:t>UNISUL – UNIVERSIDADE DO SUL DE SANTA CATARINA</w:t>
      </w:r>
    </w:p>
    <w:p w:rsidR="00587E5E" w:rsidRPr="00F26B4E" w:rsidRDefault="002B098A" w:rsidP="00A37D72">
      <w:pPr>
        <w:widowControl w:val="0"/>
        <w:autoSpaceDE w:val="0"/>
        <w:autoSpaceDN w:val="0"/>
        <w:adjustRightInd w:val="0"/>
        <w:spacing w:after="0"/>
        <w:ind w:firstLine="0"/>
        <w:jc w:val="center"/>
        <w:rPr>
          <w:rFonts w:cs="Times New Roman"/>
          <w:b/>
          <w:szCs w:val="28"/>
          <w:lang w:val="pt-BR"/>
        </w:rPr>
      </w:pPr>
      <w:r w:rsidRPr="00F26B4E">
        <w:rPr>
          <w:rFonts w:cs="Times New Roman"/>
          <w:b/>
          <w:szCs w:val="28"/>
          <w:lang w:val="pt-BR"/>
        </w:rPr>
        <w:t>ANDERSON DE FARIA</w:t>
      </w:r>
    </w:p>
    <w:p w:rsidR="00587E5E" w:rsidRPr="00F26B4E" w:rsidRDefault="00587E5E"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587E5E" w:rsidRPr="00F26B4E" w:rsidRDefault="00587E5E" w:rsidP="00A37D72">
      <w:pPr>
        <w:widowControl w:val="0"/>
        <w:autoSpaceDE w:val="0"/>
        <w:autoSpaceDN w:val="0"/>
        <w:adjustRightInd w:val="0"/>
        <w:spacing w:after="0"/>
        <w:ind w:firstLine="0"/>
        <w:jc w:val="center"/>
        <w:rPr>
          <w:rFonts w:cs="Times New Roman"/>
          <w:szCs w:val="28"/>
          <w:lang w:val="pt-BR"/>
        </w:rPr>
      </w:pPr>
    </w:p>
    <w:p w:rsidR="00587E5E" w:rsidRPr="00F26B4E" w:rsidRDefault="00587E5E" w:rsidP="00A37D72">
      <w:pPr>
        <w:widowControl w:val="0"/>
        <w:autoSpaceDE w:val="0"/>
        <w:autoSpaceDN w:val="0"/>
        <w:adjustRightInd w:val="0"/>
        <w:spacing w:after="0"/>
        <w:ind w:firstLine="0"/>
        <w:jc w:val="center"/>
        <w:rPr>
          <w:rFonts w:cs="Times New Roman"/>
          <w:b/>
          <w:szCs w:val="28"/>
          <w:lang w:val="pt-BR"/>
        </w:rPr>
      </w:pPr>
    </w:p>
    <w:p w:rsidR="00321C35" w:rsidRPr="00F26B4E" w:rsidRDefault="002B098A" w:rsidP="00A37D72">
      <w:pPr>
        <w:ind w:firstLine="0"/>
        <w:jc w:val="center"/>
        <w:rPr>
          <w:rFonts w:cs="Times New Roman"/>
          <w:szCs w:val="28"/>
          <w:lang w:val="pt-BR"/>
        </w:rPr>
      </w:pPr>
      <w:r w:rsidRPr="00F26B4E">
        <w:rPr>
          <w:rFonts w:cs="Times New Roman"/>
          <w:b/>
          <w:szCs w:val="28"/>
          <w:lang w:val="pt-BR"/>
        </w:rPr>
        <w:t xml:space="preserve">DESENVOLVIMENTO </w:t>
      </w:r>
      <w:r w:rsidR="006D7A72" w:rsidRPr="00F26B4E">
        <w:rPr>
          <w:rFonts w:cs="Times New Roman"/>
          <w:b/>
          <w:szCs w:val="28"/>
          <w:lang w:val="pt-BR"/>
        </w:rPr>
        <w:t>DE UM DATA WAREHOUSE E IMPLANTAÇÃ</w:t>
      </w:r>
      <w:r w:rsidRPr="00F26B4E">
        <w:rPr>
          <w:rFonts w:cs="Times New Roman"/>
          <w:b/>
          <w:szCs w:val="28"/>
          <w:lang w:val="pt-BR"/>
        </w:rPr>
        <w:t>O DE FERRAMENTA DE ANÁLISE DE DADOS NA EMPRESA PUBLICAÇÕES ONLINE</w:t>
      </w: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587E5E" w:rsidRPr="00F26B4E" w:rsidRDefault="00587E5E"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587E5E" w:rsidRPr="00F26B4E" w:rsidRDefault="00587E5E"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r w:rsidRPr="00F26B4E">
        <w:rPr>
          <w:rFonts w:cs="Times New Roman"/>
          <w:szCs w:val="28"/>
          <w:lang w:val="pt-BR"/>
        </w:rPr>
        <w:t>Florianópolis</w:t>
      </w:r>
    </w:p>
    <w:p w:rsidR="002B098A" w:rsidRPr="00F26B4E" w:rsidRDefault="002B098A" w:rsidP="00A37D72">
      <w:pPr>
        <w:ind w:firstLine="0"/>
        <w:jc w:val="center"/>
        <w:rPr>
          <w:rFonts w:cs="Times New Roman"/>
          <w:szCs w:val="28"/>
          <w:lang w:val="pt-BR"/>
        </w:rPr>
      </w:pPr>
      <w:r w:rsidRPr="00F26B4E">
        <w:rPr>
          <w:rFonts w:cs="Times New Roman"/>
          <w:szCs w:val="28"/>
          <w:lang w:val="pt-BR"/>
        </w:rPr>
        <w:t>2014</w:t>
      </w:r>
    </w:p>
    <w:p w:rsidR="002B098A" w:rsidRPr="00F26B4E" w:rsidRDefault="002B098A" w:rsidP="002B098A">
      <w:pPr>
        <w:spacing w:line="276" w:lineRule="auto"/>
        <w:ind w:firstLine="0"/>
        <w:jc w:val="center"/>
        <w:rPr>
          <w:rFonts w:cs="Times New Roman"/>
          <w:b/>
          <w:szCs w:val="28"/>
          <w:lang w:val="pt-BR"/>
        </w:rPr>
      </w:pPr>
      <w:r w:rsidRPr="00F26B4E">
        <w:rPr>
          <w:rFonts w:cs="Times New Roman"/>
          <w:szCs w:val="28"/>
          <w:lang w:val="pt-BR"/>
        </w:rPr>
        <w:br w:type="page"/>
      </w:r>
      <w:r w:rsidRPr="00F26B4E">
        <w:rPr>
          <w:rFonts w:cs="Times New Roman"/>
          <w:b/>
          <w:szCs w:val="28"/>
          <w:lang w:val="pt-BR"/>
        </w:rPr>
        <w:t>ANDERSON DE FARIA</w:t>
      </w:r>
    </w:p>
    <w:p w:rsidR="002B098A" w:rsidRPr="00F26B4E" w:rsidRDefault="002B098A" w:rsidP="002B098A">
      <w:pPr>
        <w:spacing w:line="276" w:lineRule="auto"/>
        <w:ind w:firstLine="0"/>
        <w:jc w:val="center"/>
        <w:rPr>
          <w:rFonts w:cs="Times New Roman"/>
          <w:b/>
          <w:szCs w:val="28"/>
          <w:lang w:val="pt-BR"/>
        </w:rPr>
      </w:pPr>
    </w:p>
    <w:p w:rsidR="002B098A" w:rsidRPr="00F26B4E" w:rsidRDefault="002B098A" w:rsidP="002B098A">
      <w:pPr>
        <w:spacing w:line="276" w:lineRule="auto"/>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bookmarkStart w:id="0" w:name="_GoBack"/>
      <w:bookmarkEnd w:id="0"/>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r w:rsidRPr="00F26B4E">
        <w:rPr>
          <w:rFonts w:cs="Times New Roman"/>
          <w:b/>
          <w:szCs w:val="28"/>
          <w:lang w:val="pt-BR"/>
        </w:rPr>
        <w:t>PROPOSTA DE DESENVOLVIMENTO DE UM DATA WAREHOUSE E IMPLANTACAO DE FERRAMENTA DE ANÁLISE DE DADOS NA EMPRESA PUBLICAÇÕES ONLINE</w:t>
      </w:r>
    </w:p>
    <w:p w:rsidR="00321C35" w:rsidRPr="00F26B4E" w:rsidRDefault="00321C35"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AB09A3">
      <w:pPr>
        <w:widowControl w:val="0"/>
        <w:autoSpaceDE w:val="0"/>
        <w:autoSpaceDN w:val="0"/>
        <w:adjustRightInd w:val="0"/>
        <w:spacing w:after="0" w:line="240" w:lineRule="auto"/>
        <w:ind w:left="4320" w:firstLine="0"/>
        <w:rPr>
          <w:rFonts w:cs="Times New Roman"/>
          <w:szCs w:val="20"/>
          <w:lang w:val="pt-BR"/>
        </w:rPr>
      </w:pPr>
      <w:r w:rsidRPr="00F26B4E">
        <w:rPr>
          <w:rFonts w:cs="Times New Roman"/>
          <w:szCs w:val="20"/>
          <w:lang w:val="pt-BR"/>
        </w:rPr>
        <w:t>Monografia apresentada ao Curso de</w:t>
      </w:r>
      <w:r w:rsidR="00AB09A3" w:rsidRPr="00F26B4E">
        <w:rPr>
          <w:rFonts w:cs="Times New Roman"/>
          <w:szCs w:val="20"/>
          <w:lang w:val="pt-BR"/>
        </w:rPr>
        <w:t xml:space="preserve"> </w:t>
      </w:r>
      <w:r w:rsidRPr="00F26B4E">
        <w:rPr>
          <w:rFonts w:cs="Times New Roman"/>
          <w:szCs w:val="20"/>
          <w:lang w:val="pt-BR"/>
        </w:rPr>
        <w:t>Especialização em Engenharia de Projetos de</w:t>
      </w:r>
      <w:r w:rsidR="00AB09A3" w:rsidRPr="00F26B4E">
        <w:rPr>
          <w:rFonts w:cs="Times New Roman"/>
          <w:szCs w:val="20"/>
          <w:lang w:val="pt-BR"/>
        </w:rPr>
        <w:t xml:space="preserve"> </w:t>
      </w:r>
      <w:r w:rsidRPr="00F26B4E">
        <w:rPr>
          <w:rFonts w:cs="Times New Roman"/>
          <w:szCs w:val="20"/>
          <w:lang w:val="pt-BR"/>
        </w:rPr>
        <w:t>Software da Universidade do Sul de Santa</w:t>
      </w:r>
      <w:r w:rsidR="00AB09A3" w:rsidRPr="00F26B4E">
        <w:rPr>
          <w:rFonts w:cs="Times New Roman"/>
          <w:szCs w:val="20"/>
          <w:lang w:val="pt-BR"/>
        </w:rPr>
        <w:t xml:space="preserve"> </w:t>
      </w:r>
      <w:r w:rsidRPr="00F26B4E">
        <w:rPr>
          <w:rFonts w:cs="Times New Roman"/>
          <w:szCs w:val="20"/>
          <w:lang w:val="pt-BR"/>
        </w:rPr>
        <w:t>Catarina, como requisito parcial à obtenção do</w:t>
      </w:r>
      <w:r w:rsidR="00AB09A3" w:rsidRPr="00F26B4E">
        <w:rPr>
          <w:rFonts w:cs="Times New Roman"/>
          <w:szCs w:val="20"/>
          <w:lang w:val="pt-BR"/>
        </w:rPr>
        <w:t xml:space="preserve"> </w:t>
      </w:r>
      <w:r w:rsidRPr="00F26B4E">
        <w:rPr>
          <w:rFonts w:cs="Times New Roman"/>
          <w:szCs w:val="20"/>
          <w:lang w:val="pt-BR"/>
        </w:rPr>
        <w:t>título de Especialista em Engenharia de Projetos</w:t>
      </w:r>
      <w:r w:rsidR="00AB09A3" w:rsidRPr="00F26B4E">
        <w:rPr>
          <w:rFonts w:cs="Times New Roman"/>
          <w:szCs w:val="20"/>
          <w:lang w:val="pt-BR"/>
        </w:rPr>
        <w:t xml:space="preserve"> </w:t>
      </w:r>
      <w:r w:rsidRPr="00F26B4E">
        <w:rPr>
          <w:rFonts w:cs="Times New Roman"/>
          <w:szCs w:val="20"/>
          <w:lang w:val="pt-BR"/>
        </w:rPr>
        <w:t>de Software.</w:t>
      </w:r>
    </w:p>
    <w:p w:rsidR="00AB09A3" w:rsidRPr="00F26B4E" w:rsidRDefault="00AB09A3" w:rsidP="002B098A">
      <w:pPr>
        <w:ind w:firstLine="0"/>
        <w:jc w:val="center"/>
        <w:rPr>
          <w:rFonts w:cs="Times New Roman"/>
          <w:szCs w:val="20"/>
          <w:lang w:val="pt-BR"/>
        </w:rPr>
      </w:pPr>
    </w:p>
    <w:p w:rsidR="002B098A" w:rsidRPr="00F26B4E" w:rsidRDefault="002B098A" w:rsidP="002B098A">
      <w:pPr>
        <w:ind w:firstLine="0"/>
        <w:jc w:val="center"/>
        <w:rPr>
          <w:rFonts w:cs="Times New Roman"/>
          <w:szCs w:val="20"/>
          <w:lang w:val="pt-BR"/>
        </w:rPr>
      </w:pPr>
    </w:p>
    <w:p w:rsidR="002B098A" w:rsidRPr="00F26B4E" w:rsidRDefault="002B098A" w:rsidP="002B098A">
      <w:pPr>
        <w:pStyle w:val="Default"/>
        <w:jc w:val="center"/>
        <w:rPr>
          <w:rFonts w:ascii="Arial" w:hAnsi="Arial"/>
          <w:color w:val="auto"/>
          <w:lang w:val="pt-BR"/>
        </w:rPr>
      </w:pPr>
      <w:r w:rsidRPr="00F26B4E">
        <w:rPr>
          <w:rFonts w:ascii="Arial" w:hAnsi="Arial" w:cs="Times New Roman"/>
          <w:color w:val="auto"/>
          <w:szCs w:val="20"/>
          <w:lang w:val="pt-BR"/>
        </w:rPr>
        <w:t xml:space="preserve">Orientador: </w:t>
      </w:r>
      <w:r w:rsidRPr="00F26B4E">
        <w:rPr>
          <w:rFonts w:ascii="Arial" w:hAnsi="Arial" w:cs="Times New Roman"/>
          <w:color w:val="auto"/>
          <w:szCs w:val="36"/>
          <w:lang w:val="pt-BR"/>
        </w:rPr>
        <w:t>Aran Bey Tcholakian Morales</w:t>
      </w:r>
    </w:p>
    <w:p w:rsidR="002B098A" w:rsidRPr="00F26B4E" w:rsidRDefault="002B098A" w:rsidP="002B098A">
      <w:pPr>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r w:rsidRPr="00F26B4E">
        <w:rPr>
          <w:rFonts w:cs="Times New Roman"/>
          <w:szCs w:val="28"/>
          <w:lang w:val="pt-BR"/>
        </w:rPr>
        <w:t>Florianópolis</w:t>
      </w:r>
    </w:p>
    <w:p w:rsidR="002B098A" w:rsidRPr="00F26B4E" w:rsidRDefault="002B098A" w:rsidP="002B098A">
      <w:pPr>
        <w:ind w:firstLine="0"/>
        <w:jc w:val="center"/>
        <w:rPr>
          <w:rFonts w:cs="Times New Roman"/>
          <w:szCs w:val="28"/>
          <w:lang w:val="pt-BR"/>
        </w:rPr>
      </w:pPr>
      <w:r w:rsidRPr="00F26B4E">
        <w:rPr>
          <w:rFonts w:cs="Times New Roman"/>
          <w:szCs w:val="28"/>
          <w:lang w:val="pt-BR"/>
        </w:rPr>
        <w:t>2014</w:t>
      </w:r>
    </w:p>
    <w:p w:rsidR="00D37CD0" w:rsidRPr="00F26B4E" w:rsidRDefault="002B098A" w:rsidP="00D37CD0">
      <w:pPr>
        <w:pStyle w:val="Heading1"/>
        <w:numPr>
          <w:numberingChange w:id="1" w:author="Anderson Faria" w:date="2014-10-02T19:24:00Z" w:original="%1:1:0:"/>
        </w:numPr>
        <w:rPr>
          <w:lang w:val="pt-BR"/>
        </w:rPr>
      </w:pPr>
      <w:r w:rsidRPr="00F26B4E">
        <w:rPr>
          <w:rFonts w:cs="Times New Roman"/>
          <w:sz w:val="32"/>
          <w:lang w:val="pt-BR"/>
        </w:rPr>
        <w:br w:type="page"/>
      </w:r>
      <w:r w:rsidR="00D37CD0" w:rsidRPr="00F26B4E">
        <w:rPr>
          <w:lang w:val="pt-BR"/>
        </w:rPr>
        <w:t>Introdução</w:t>
      </w:r>
    </w:p>
    <w:p w:rsidR="00D37CD0" w:rsidRPr="00F26B4E" w:rsidRDefault="00D37CD0" w:rsidP="00D37CD0">
      <w:pPr>
        <w:pStyle w:val="Heading2"/>
        <w:numPr>
          <w:numberingChange w:id="2" w:author="Anderson Faria" w:date="2014-10-02T19:24:00Z" w:original="%1:1:0:.%2:1:0:"/>
        </w:numPr>
        <w:rPr>
          <w:lang w:val="pt-BR"/>
        </w:rPr>
      </w:pPr>
      <w:r w:rsidRPr="00F26B4E">
        <w:rPr>
          <w:lang w:val="pt-BR"/>
        </w:rPr>
        <w:t>Apresentação do problema</w:t>
      </w:r>
    </w:p>
    <w:p w:rsidR="00D37CD0" w:rsidRPr="00F26B4E" w:rsidRDefault="00D37CD0" w:rsidP="00D37CD0">
      <w:pPr>
        <w:rPr>
          <w:lang w:val="pt-BR"/>
        </w:rPr>
      </w:pPr>
      <w:r w:rsidRPr="00F26B4E">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F26B4E" w:rsidRDefault="00D37CD0" w:rsidP="00D37CD0">
      <w:pPr>
        <w:rPr>
          <w:lang w:val="pt-BR"/>
        </w:rPr>
      </w:pPr>
      <w:r w:rsidRPr="00F26B4E">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F26B4E" w:rsidRDefault="00D37CD0" w:rsidP="00D37CD0">
      <w:pPr>
        <w:rPr>
          <w:lang w:val="pt-BR"/>
        </w:rPr>
      </w:pPr>
      <w:r w:rsidRPr="00F26B4E">
        <w:rPr>
          <w:lang w:val="pt-BR"/>
        </w:rPr>
        <w:t xml:space="preserve">Com a implantação destes novos softwares as organizações </w:t>
      </w:r>
      <w:r w:rsidR="006D7A72" w:rsidRPr="00F26B4E">
        <w:rPr>
          <w:lang w:val="pt-BR"/>
        </w:rPr>
        <w:t>passaram a ter</w:t>
      </w:r>
      <w:r w:rsidRPr="00F26B4E">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F26B4E">
        <w:rPr>
          <w:rFonts w:eastAsia="Times New Roman" w:cs="Arial"/>
          <w:szCs w:val="20"/>
          <w:lang w:val="pt-BR" w:eastAsia="en-GB"/>
        </w:rPr>
        <w:t>A</w:t>
      </w:r>
      <w:r w:rsidRPr="00F26B4E">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F26B4E">
        <w:rPr>
          <w:rFonts w:eastAsia="Times New Roman" w:cs="Arial"/>
          <w:szCs w:val="20"/>
          <w:lang w:val="pt-BR" w:eastAsia="en-GB"/>
        </w:rPr>
        <w:t xml:space="preserve"> em todo o Brasil</w:t>
      </w:r>
      <w:r w:rsidRPr="00F26B4E">
        <w:rPr>
          <w:rFonts w:eastAsia="Times New Roman" w:cs="Arial"/>
          <w:szCs w:val="20"/>
          <w:lang w:val="pt-BR" w:eastAsia="en-GB"/>
        </w:rPr>
        <w:t>.</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Ao longo destes onze anos foi desenvolvido, junto com uma empresa parceira, um sistema ERP (</w:t>
      </w:r>
      <w:r w:rsidRPr="00F26B4E">
        <w:rPr>
          <w:rFonts w:eastAsia="Times New Roman" w:cs="Arial"/>
          <w:i/>
          <w:szCs w:val="20"/>
          <w:lang w:val="pt-BR" w:eastAsia="en-GB"/>
        </w:rPr>
        <w:t>Enterprise Resource Planning</w:t>
      </w:r>
      <w:r w:rsidRPr="00F26B4E">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Os diretores da empresa </w:t>
      </w:r>
      <w:r w:rsidR="006D7A72" w:rsidRPr="00F26B4E">
        <w:rPr>
          <w:rFonts w:eastAsia="Times New Roman" w:cs="Arial"/>
          <w:szCs w:val="20"/>
          <w:lang w:val="pt-BR" w:eastAsia="en-GB"/>
        </w:rPr>
        <w:t>desejam</w:t>
      </w:r>
      <w:r w:rsidR="004C26E5" w:rsidRPr="00F26B4E">
        <w:rPr>
          <w:rFonts w:eastAsia="Times New Roman" w:cs="Arial"/>
          <w:szCs w:val="20"/>
          <w:lang w:val="pt-BR" w:eastAsia="en-GB"/>
        </w:rPr>
        <w:t xml:space="preserve"> planejar a expansão de seus negócios,  mas para isso </w:t>
      </w:r>
      <w:r w:rsidRPr="00F26B4E">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F26B4E">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F26B4E" w:rsidRDefault="00D37CD0" w:rsidP="004C26E5">
      <w:pPr>
        <w:rPr>
          <w:lang w:val="pt-BR"/>
        </w:rPr>
      </w:pPr>
      <w:r w:rsidRPr="00F26B4E">
        <w:rPr>
          <w:lang w:val="pt-BR"/>
        </w:rPr>
        <w:t xml:space="preserve">Para ajudar a responder as perguntas indagadas pelos diretores da empresa e auxiliar no processo de gestão e tomada de decisão é interessante </w:t>
      </w:r>
      <w:r w:rsidR="00BD0140" w:rsidRPr="00F26B4E">
        <w:rPr>
          <w:lang w:val="pt-BR"/>
        </w:rPr>
        <w:t>criar</w:t>
      </w:r>
      <w:r w:rsidR="004C26E5" w:rsidRPr="00F26B4E">
        <w:rPr>
          <w:lang w:val="pt-BR"/>
        </w:rPr>
        <w:t xml:space="preserve"> uma ferramenta BI (</w:t>
      </w:r>
      <w:r w:rsidR="004C26E5" w:rsidRPr="00F26B4E">
        <w:rPr>
          <w:i/>
          <w:lang w:val="pt-BR"/>
        </w:rPr>
        <w:t>Business Intelligence</w:t>
      </w:r>
      <w:r w:rsidR="004C26E5" w:rsidRPr="00F26B4E">
        <w:rPr>
          <w:lang w:val="pt-BR"/>
        </w:rPr>
        <w:t xml:space="preserve">) com </w:t>
      </w:r>
      <w:r w:rsidRPr="00F26B4E">
        <w:rPr>
          <w:lang w:val="pt-BR"/>
        </w:rPr>
        <w:t>um</w:t>
      </w:r>
      <w:r w:rsidR="00BD0140" w:rsidRPr="00F26B4E">
        <w:rPr>
          <w:lang w:val="pt-BR"/>
        </w:rPr>
        <w:t xml:space="preserve"> repositório de dados históricos </w:t>
      </w:r>
      <w:r w:rsidRPr="00F26B4E">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F26B4E">
        <w:rPr>
          <w:lang w:val="pt-BR"/>
        </w:rPr>
        <w:t xml:space="preserve"> no Data Warehouse</w:t>
      </w:r>
      <w:r w:rsidRPr="00F26B4E">
        <w:rPr>
          <w:lang w:val="pt-BR"/>
        </w:rPr>
        <w:t>.</w:t>
      </w:r>
    </w:p>
    <w:p w:rsidR="00D37CD0" w:rsidRPr="00F26B4E" w:rsidRDefault="00D37CD0" w:rsidP="00D37CD0">
      <w:pPr>
        <w:rPr>
          <w:lang w:val="pt-BR"/>
        </w:rPr>
      </w:pPr>
      <w:r w:rsidRPr="00F26B4E">
        <w:rPr>
          <w:lang w:val="pt-BR"/>
        </w:rPr>
        <w:t xml:space="preserve"> Mas para gerar informações corretas para os diretores da empresa, não basta apenas possuir um histórico dos dados, é necessário a impl</w:t>
      </w:r>
      <w:r w:rsidR="008E4D89" w:rsidRPr="00F26B4E">
        <w:rPr>
          <w:lang w:val="pt-BR"/>
        </w:rPr>
        <w:t>antação de uma ferramenta de aná</w:t>
      </w:r>
      <w:r w:rsidRPr="00F26B4E">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F26B4E" w:rsidRDefault="00D37CD0" w:rsidP="008E4168">
      <w:pPr>
        <w:pStyle w:val="Heading2"/>
        <w:numPr>
          <w:numberingChange w:id="3" w:author="Anderson Faria" w:date="2014-10-02T19:24:00Z" w:original="%1:1:0:.%2:2:0:"/>
        </w:numPr>
        <w:rPr>
          <w:lang w:val="pt-BR"/>
        </w:rPr>
      </w:pPr>
      <w:r w:rsidRPr="00F26B4E">
        <w:rPr>
          <w:lang w:val="pt-BR"/>
        </w:rPr>
        <w:t>Justificativa</w:t>
      </w:r>
    </w:p>
    <w:p w:rsidR="008E4D89" w:rsidRPr="00F26B4E" w:rsidRDefault="008E4D89" w:rsidP="00D37CD0">
      <w:pPr>
        <w:rPr>
          <w:lang w:val="pt-BR"/>
        </w:rPr>
      </w:pPr>
      <w:r w:rsidRPr="00F26B4E">
        <w:rPr>
          <w:lang w:val="pt-BR"/>
        </w:rPr>
        <w:t>A quantidade de dados armazenados pela empresa Publicações Online vem aumentan</w:t>
      </w:r>
      <w:r w:rsidR="008E4168" w:rsidRPr="00F26B4E">
        <w:rPr>
          <w:lang w:val="pt-BR"/>
        </w:rPr>
        <w:t>do consideravelmente a cada ano, tornando a</w:t>
      </w:r>
      <w:r w:rsidRPr="00F26B4E">
        <w:rPr>
          <w:lang w:val="pt-BR"/>
        </w:rPr>
        <w:t xml:space="preserve"> coleta e a análise dos d</w:t>
      </w:r>
      <w:r w:rsidR="00460AEE" w:rsidRPr="00F26B4E">
        <w:rPr>
          <w:lang w:val="pt-BR"/>
        </w:rPr>
        <w:t xml:space="preserve">ados para gerar informações </w:t>
      </w:r>
      <w:r w:rsidR="008E4168" w:rsidRPr="00F26B4E">
        <w:rPr>
          <w:lang w:val="pt-BR"/>
        </w:rPr>
        <w:t>cada vez mais difícil. Os diretores da empresa ficam sem saber o que está realmente acontecendo com seus clientes, e quais caminhos devem seguir.</w:t>
      </w:r>
      <w:r w:rsidR="004C26E5" w:rsidRPr="00F26B4E">
        <w:rPr>
          <w:lang w:val="pt-BR"/>
        </w:rPr>
        <w:t xml:space="preserve"> </w:t>
      </w:r>
    </w:p>
    <w:p w:rsidR="008E4168" w:rsidRPr="00F26B4E" w:rsidRDefault="008E4D89" w:rsidP="00D37CD0">
      <w:pPr>
        <w:rPr>
          <w:lang w:val="pt-BR"/>
        </w:rPr>
      </w:pPr>
      <w:r w:rsidRPr="00F26B4E">
        <w:rPr>
          <w:lang w:val="pt-BR"/>
        </w:rPr>
        <w:t xml:space="preserve">Este projeto de </w:t>
      </w:r>
      <w:r w:rsidR="000B4D06" w:rsidRPr="00F26B4E">
        <w:rPr>
          <w:lang w:val="pt-BR"/>
        </w:rPr>
        <w:t>pesquisa</w:t>
      </w:r>
      <w:r w:rsidR="004C26E5" w:rsidRPr="00F26B4E">
        <w:rPr>
          <w:lang w:val="pt-BR"/>
        </w:rPr>
        <w:t xml:space="preserve"> e </w:t>
      </w:r>
      <w:r w:rsidR="00460AEE" w:rsidRPr="00F26B4E">
        <w:rPr>
          <w:lang w:val="pt-BR"/>
        </w:rPr>
        <w:t>desenvolvimento de um Data W</w:t>
      </w:r>
      <w:r w:rsidRPr="00F26B4E">
        <w:rPr>
          <w:lang w:val="pt-BR"/>
        </w:rPr>
        <w:t xml:space="preserve">arehouse </w:t>
      </w:r>
      <w:r w:rsidR="008E4168" w:rsidRPr="00F26B4E">
        <w:rPr>
          <w:lang w:val="pt-BR"/>
        </w:rPr>
        <w:t>com a implantação de uma ferramenta de extração dos dados operacionais</w:t>
      </w:r>
      <w:r w:rsidR="00460AEE" w:rsidRPr="00F26B4E">
        <w:rPr>
          <w:lang w:val="pt-BR"/>
        </w:rPr>
        <w:t xml:space="preserve"> tem</w:t>
      </w:r>
      <w:r w:rsidR="00860EA3" w:rsidRPr="00F26B4E">
        <w:rPr>
          <w:lang w:val="pt-BR"/>
        </w:rPr>
        <w:t xml:space="preserve"> </w:t>
      </w:r>
      <w:r w:rsidR="008E4168" w:rsidRPr="00F26B4E">
        <w:rPr>
          <w:lang w:val="pt-BR"/>
        </w:rPr>
        <w:t>como justificativa melhorar a qualidade da</w:t>
      </w:r>
      <w:r w:rsidR="00BD0140" w:rsidRPr="00F26B4E">
        <w:rPr>
          <w:lang w:val="pt-BR"/>
        </w:rPr>
        <w:t>s</w:t>
      </w:r>
      <w:r w:rsidR="008E4168" w:rsidRPr="00F26B4E">
        <w:rPr>
          <w:lang w:val="pt-BR"/>
        </w:rPr>
        <w:t xml:space="preserve"> informações gerenciais geradas para auxiliar nas tomadas de decisão por parte dos diretores da empresa.</w:t>
      </w:r>
    </w:p>
    <w:p w:rsidR="004C26E5" w:rsidRPr="00F26B4E" w:rsidRDefault="008E4168" w:rsidP="00D37CD0">
      <w:pPr>
        <w:rPr>
          <w:lang w:val="pt-BR"/>
        </w:rPr>
      </w:pPr>
      <w:r w:rsidRPr="00F26B4E">
        <w:rPr>
          <w:lang w:val="pt-BR"/>
        </w:rPr>
        <w:t xml:space="preserve"> Em um </w:t>
      </w:r>
      <w:r w:rsidR="00460AEE" w:rsidRPr="00F26B4E">
        <w:rPr>
          <w:lang w:val="pt-BR"/>
        </w:rPr>
        <w:t>D</w:t>
      </w:r>
      <w:r w:rsidRPr="00F26B4E">
        <w:rPr>
          <w:lang w:val="pt-BR"/>
        </w:rPr>
        <w:t>ata</w:t>
      </w:r>
      <w:r w:rsidR="00460AEE" w:rsidRPr="00F26B4E">
        <w:rPr>
          <w:lang w:val="pt-BR"/>
        </w:rPr>
        <w:t xml:space="preserve"> W</w:t>
      </w:r>
      <w:r w:rsidRPr="00F26B4E">
        <w:rPr>
          <w:lang w:val="pt-BR"/>
        </w:rPr>
        <w:t>arehouse</w:t>
      </w:r>
      <w:r w:rsidR="00BD0140" w:rsidRPr="00F26B4E">
        <w:rPr>
          <w:lang w:val="pt-BR"/>
        </w:rPr>
        <w:t>,</w:t>
      </w:r>
      <w:r w:rsidRPr="00F26B4E">
        <w:rPr>
          <w:lang w:val="pt-BR"/>
        </w:rPr>
        <w:t xml:space="preserve"> os dados históricos são armazenados e centralizados em uma única fonte de dados possibilitando uma análise mais precisa e gerando informações mais concretas. </w:t>
      </w:r>
      <w:r w:rsidR="004C26E5" w:rsidRPr="00F26B4E">
        <w:rPr>
          <w:lang w:val="pt-BR"/>
        </w:rPr>
        <w:t xml:space="preserve">A extração dos dados da base de dados atual não seria tão complicada já que os dados atuais estão armazenados no mesmo servidor. </w:t>
      </w:r>
    </w:p>
    <w:p w:rsidR="00860EA3" w:rsidRPr="00F26B4E" w:rsidRDefault="00460AEE" w:rsidP="00D37CD0">
      <w:pPr>
        <w:rPr>
          <w:lang w:val="pt-BR"/>
        </w:rPr>
      </w:pPr>
      <w:r w:rsidRPr="00F26B4E">
        <w:rPr>
          <w:lang w:val="pt-BR"/>
        </w:rPr>
        <w:t>Com um Data W</w:t>
      </w:r>
      <w:r w:rsidR="00860EA3" w:rsidRPr="00F26B4E">
        <w:rPr>
          <w:lang w:val="pt-BR"/>
        </w:rPr>
        <w:t xml:space="preserve">arehouse definido e alinhado com as necessidades </w:t>
      </w:r>
      <w:r w:rsidR="00BD0140" w:rsidRPr="00F26B4E">
        <w:rPr>
          <w:lang w:val="pt-BR"/>
        </w:rPr>
        <w:t>de negócio</w:t>
      </w:r>
      <w:r w:rsidR="00860EA3" w:rsidRPr="00F26B4E">
        <w:rPr>
          <w:lang w:val="pt-BR"/>
        </w:rPr>
        <w:t xml:space="preserve"> da empresa</w:t>
      </w:r>
      <w:r w:rsidR="00BD0140" w:rsidRPr="00F26B4E">
        <w:rPr>
          <w:lang w:val="pt-BR"/>
        </w:rPr>
        <w:t>,</w:t>
      </w:r>
      <w:r w:rsidR="00860EA3" w:rsidRPr="00F26B4E">
        <w:rPr>
          <w:lang w:val="pt-BR"/>
        </w:rPr>
        <w:t xml:space="preserve"> os dados armazenados ficariam mais claros </w:t>
      </w:r>
      <w:r w:rsidR="00BD0140" w:rsidRPr="00F26B4E">
        <w:rPr>
          <w:lang w:val="pt-BR"/>
        </w:rPr>
        <w:t xml:space="preserve">e </w:t>
      </w:r>
      <w:r w:rsidR="00860EA3" w:rsidRPr="00F26B4E">
        <w:rPr>
          <w:lang w:val="pt-BR"/>
        </w:rPr>
        <w:t>prontos para a implantação de uma ferramenta de análise dos dados</w:t>
      </w:r>
      <w:r w:rsidR="00BD0140" w:rsidRPr="00F26B4E">
        <w:rPr>
          <w:lang w:val="pt-BR"/>
        </w:rPr>
        <w:t xml:space="preserve"> possibilitando a geração de </w:t>
      </w:r>
      <w:r w:rsidRPr="00F26B4E">
        <w:rPr>
          <w:lang w:val="pt-BR"/>
        </w:rPr>
        <w:t xml:space="preserve">informações </w:t>
      </w:r>
      <w:r w:rsidR="00BD0140" w:rsidRPr="00F26B4E">
        <w:rPr>
          <w:lang w:val="pt-BR"/>
        </w:rPr>
        <w:t xml:space="preserve">relevantes para auxiliar os </w:t>
      </w:r>
      <w:r w:rsidRPr="00F26B4E">
        <w:rPr>
          <w:lang w:val="pt-BR"/>
        </w:rPr>
        <w:t>gestores</w:t>
      </w:r>
      <w:r w:rsidR="00BD0140" w:rsidRPr="00F26B4E">
        <w:rPr>
          <w:lang w:val="pt-BR"/>
        </w:rPr>
        <w:t xml:space="preserve"> da empresa na tomada de decisão</w:t>
      </w:r>
      <w:r w:rsidR="00860EA3" w:rsidRPr="00F26B4E">
        <w:rPr>
          <w:lang w:val="pt-BR"/>
        </w:rPr>
        <w:t xml:space="preserve">. </w:t>
      </w:r>
    </w:p>
    <w:p w:rsidR="00382679" w:rsidRPr="00F26B4E" w:rsidRDefault="000B4D06" w:rsidP="00D37CD0">
      <w:pPr>
        <w:rPr>
          <w:lang w:val="pt-BR"/>
        </w:rPr>
      </w:pPr>
      <w:r w:rsidRPr="00F26B4E">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F26B4E" w:rsidRDefault="00382679" w:rsidP="00382679">
      <w:pPr>
        <w:pStyle w:val="Heading2"/>
        <w:numPr>
          <w:numberingChange w:id="4" w:author="Anderson Faria" w:date="2014-10-02T19:24:00Z" w:original="%1:1:0:.%2:3:0:"/>
        </w:numPr>
        <w:rPr>
          <w:lang w:val="pt-BR"/>
        </w:rPr>
      </w:pPr>
      <w:r w:rsidRPr="00F26B4E">
        <w:rPr>
          <w:lang w:val="pt-BR"/>
        </w:rPr>
        <w:t>Objetivos</w:t>
      </w:r>
    </w:p>
    <w:p w:rsidR="00382679" w:rsidRPr="00F26B4E" w:rsidRDefault="00382679" w:rsidP="00382679">
      <w:pPr>
        <w:pStyle w:val="Heading3"/>
        <w:numPr>
          <w:numberingChange w:id="5" w:author="Anderson Faria" w:date="2014-10-02T19:24:00Z" w:original="%1:1:0:.%2:3:0:.%3:1:0:"/>
        </w:numPr>
        <w:rPr>
          <w:lang w:val="pt-BR"/>
        </w:rPr>
      </w:pPr>
      <w:r w:rsidRPr="00F26B4E">
        <w:rPr>
          <w:lang w:val="pt-BR"/>
        </w:rPr>
        <w:t>Objetivo Geral</w:t>
      </w:r>
    </w:p>
    <w:p w:rsidR="00382679" w:rsidRPr="00F26B4E" w:rsidRDefault="00860EA3" w:rsidP="00D37CD0">
      <w:pPr>
        <w:rPr>
          <w:lang w:val="pt-BR"/>
        </w:rPr>
      </w:pPr>
      <w:r w:rsidRPr="00F26B4E">
        <w:rPr>
          <w:lang w:val="pt-BR"/>
        </w:rPr>
        <w:t>Esta pesquisa tem como objetivo pri</w:t>
      </w:r>
      <w:r w:rsidR="00287021" w:rsidRPr="00F26B4E">
        <w:rPr>
          <w:lang w:val="pt-BR"/>
        </w:rPr>
        <w:t>ncipal o desenvolvimento de um</w:t>
      </w:r>
      <w:ins w:id="6" w:author="Aran" w:date="2014-10-02T16:13:00Z">
        <w:r w:rsidR="008B537C">
          <w:rPr>
            <w:lang w:val="pt-BR"/>
          </w:rPr>
          <w:t>a arquitetura de BI</w:t>
        </w:r>
      </w:ins>
      <w:del w:id="7" w:author="Aran" w:date="2014-10-02T16:13:00Z">
        <w:r w:rsidR="00287021" w:rsidRPr="00F26B4E" w:rsidDel="008B537C">
          <w:rPr>
            <w:lang w:val="pt-BR"/>
          </w:rPr>
          <w:delText xml:space="preserve"> Data W</w:delText>
        </w:r>
        <w:r w:rsidRPr="00F26B4E" w:rsidDel="008B537C">
          <w:rPr>
            <w:lang w:val="pt-BR"/>
          </w:rPr>
          <w:delText xml:space="preserve">arehouse </w:delText>
        </w:r>
        <w:r w:rsidR="001B611F" w:rsidRPr="00F26B4E" w:rsidDel="008B537C">
          <w:rPr>
            <w:lang w:val="pt-BR"/>
          </w:rPr>
          <w:delText>e a carga de seus dados</w:delText>
        </w:r>
      </w:del>
      <w:r w:rsidR="001B611F" w:rsidRPr="00F26B4E">
        <w:rPr>
          <w:lang w:val="pt-BR"/>
        </w:rPr>
        <w:t xml:space="preserve"> </w:t>
      </w:r>
      <w:r w:rsidRPr="00F26B4E">
        <w:rPr>
          <w:lang w:val="pt-BR"/>
        </w:rPr>
        <w:t>para a empresa Publicações Online</w:t>
      </w:r>
      <w:r w:rsidR="001B611F" w:rsidRPr="00F26B4E">
        <w:rPr>
          <w:lang w:val="pt-BR"/>
        </w:rPr>
        <w:t xml:space="preserve"> baseado nos </w:t>
      </w:r>
      <w:ins w:id="8" w:author="Aran" w:date="2014-10-02T16:13:00Z">
        <w:r w:rsidR="008B537C">
          <w:rPr>
            <w:lang w:val="pt-BR"/>
          </w:rPr>
          <w:t xml:space="preserve">requisitos de informação </w:t>
        </w:r>
      </w:ins>
      <w:del w:id="9" w:author="Aran" w:date="2014-10-02T16:13:00Z">
        <w:r w:rsidR="001B611F" w:rsidRPr="00F26B4E" w:rsidDel="008B537C">
          <w:rPr>
            <w:lang w:val="pt-BR"/>
          </w:rPr>
          <w:delText xml:space="preserve">questionamentos </w:delText>
        </w:r>
      </w:del>
      <w:r w:rsidR="001B611F" w:rsidRPr="00F26B4E">
        <w:rPr>
          <w:lang w:val="pt-BR"/>
        </w:rPr>
        <w:t>feitos pelos diretores da organização</w:t>
      </w:r>
      <w:r w:rsidRPr="00F26B4E">
        <w:rPr>
          <w:lang w:val="pt-BR"/>
        </w:rPr>
        <w:t>.</w:t>
      </w:r>
    </w:p>
    <w:p w:rsidR="00D37CD0" w:rsidRPr="00F26B4E" w:rsidRDefault="00382679" w:rsidP="00382679">
      <w:pPr>
        <w:pStyle w:val="Heading3"/>
        <w:numPr>
          <w:numberingChange w:id="10" w:author="Anderson Faria" w:date="2014-10-02T19:24:00Z" w:original="%1:1:0:.%2:3:0:.%3:2:0:"/>
        </w:numPr>
        <w:rPr>
          <w:lang w:val="pt-BR"/>
        </w:rPr>
      </w:pPr>
      <w:r w:rsidRPr="00F26B4E">
        <w:rPr>
          <w:lang w:val="pt-BR"/>
        </w:rPr>
        <w:t>Objetivos específicos</w:t>
      </w:r>
    </w:p>
    <w:p w:rsidR="00860EA3" w:rsidRPr="00F26B4E" w:rsidRDefault="001B611F" w:rsidP="007B3EA5">
      <w:pPr>
        <w:pStyle w:val="ListParagraph"/>
        <w:numPr>
          <w:ilvl w:val="0"/>
          <w:numId w:val="2"/>
          <w:numberingChange w:id="11" w:author="Anderson Faria" w:date="2014-10-02T19:24:00Z" w:original="%1:1:4:)"/>
        </w:numPr>
        <w:rPr>
          <w:lang w:val="pt-BR"/>
        </w:rPr>
      </w:pPr>
      <w:r w:rsidRPr="00F26B4E">
        <w:rPr>
          <w:lang w:val="pt-BR"/>
        </w:rPr>
        <w:t>Pesquisar conceitos e maneiras de modelar, d</w:t>
      </w:r>
      <w:r w:rsidR="00287021" w:rsidRPr="00F26B4E">
        <w:rPr>
          <w:lang w:val="pt-BR"/>
        </w:rPr>
        <w:t>esenvolver e implantar um</w:t>
      </w:r>
      <w:ins w:id="12" w:author="Aran" w:date="2014-10-02T16:13:00Z">
        <w:r w:rsidR="008B537C">
          <w:rPr>
            <w:lang w:val="pt-BR"/>
          </w:rPr>
          <w:t>a arquitetura de BI</w:t>
        </w:r>
      </w:ins>
      <w:del w:id="13" w:author="Aran" w:date="2014-10-02T16:13:00Z">
        <w:r w:rsidR="00287021" w:rsidRPr="00F26B4E" w:rsidDel="008B537C">
          <w:rPr>
            <w:lang w:val="pt-BR"/>
          </w:rPr>
          <w:delText xml:space="preserve"> Data W</w:delText>
        </w:r>
        <w:r w:rsidRPr="00F26B4E" w:rsidDel="008B537C">
          <w:rPr>
            <w:lang w:val="pt-BR"/>
          </w:rPr>
          <w:delText>arehouse</w:delText>
        </w:r>
      </w:del>
      <w:r w:rsidRPr="00F26B4E">
        <w:rPr>
          <w:lang w:val="pt-BR"/>
        </w:rPr>
        <w:t>.</w:t>
      </w:r>
    </w:p>
    <w:p w:rsidR="001B611F" w:rsidRPr="00F26B4E" w:rsidRDefault="001B611F" w:rsidP="007B3EA5">
      <w:pPr>
        <w:pStyle w:val="ListParagraph"/>
        <w:numPr>
          <w:ilvl w:val="0"/>
          <w:numId w:val="2"/>
          <w:numberingChange w:id="14" w:author="Anderson Faria" w:date="2014-10-02T19:24:00Z" w:original="%1:2:4:)"/>
        </w:numPr>
        <w:rPr>
          <w:lang w:val="pt-BR"/>
        </w:rPr>
      </w:pPr>
      <w:r w:rsidRPr="00F26B4E">
        <w:rPr>
          <w:lang w:val="pt-BR"/>
        </w:rPr>
        <w:t xml:space="preserve">Definir junto </w:t>
      </w:r>
      <w:r w:rsidR="000F0937" w:rsidRPr="00F26B4E">
        <w:rPr>
          <w:lang w:val="pt-BR"/>
        </w:rPr>
        <w:t xml:space="preserve">aos diretores da empresa um assunto e suas </w:t>
      </w:r>
      <w:ins w:id="15" w:author="Aran" w:date="2014-10-02T16:14:00Z">
        <w:r w:rsidR="008B537C">
          <w:rPr>
            <w:lang w:val="pt-BR"/>
          </w:rPr>
          <w:t>necessidades de informação</w:t>
        </w:r>
      </w:ins>
      <w:del w:id="16" w:author="Aran" w:date="2014-10-02T16:14:00Z">
        <w:r w:rsidR="000F0937" w:rsidRPr="00F26B4E" w:rsidDel="008B537C">
          <w:rPr>
            <w:lang w:val="pt-BR"/>
          </w:rPr>
          <w:delText>medidas necessárias</w:delText>
        </w:r>
      </w:del>
      <w:r w:rsidRPr="00F26B4E">
        <w:rPr>
          <w:lang w:val="pt-BR"/>
        </w:rPr>
        <w:t xml:space="preserve"> para auxiliar no processo gerencial e na tomada de decisão. </w:t>
      </w:r>
    </w:p>
    <w:p w:rsidR="00860EA3" w:rsidRPr="00F26B4E" w:rsidRDefault="001B611F" w:rsidP="007B3EA5">
      <w:pPr>
        <w:pStyle w:val="ListParagraph"/>
        <w:numPr>
          <w:ilvl w:val="0"/>
          <w:numId w:val="2"/>
          <w:numberingChange w:id="17" w:author="Anderson Faria" w:date="2014-10-02T19:24:00Z" w:original="%1:3:4:)"/>
        </w:numPr>
        <w:rPr>
          <w:lang w:val="pt-BR"/>
        </w:rPr>
      </w:pPr>
      <w:r w:rsidRPr="00F26B4E">
        <w:rPr>
          <w:lang w:val="pt-BR"/>
        </w:rPr>
        <w:t xml:space="preserve">Modelar </w:t>
      </w:r>
      <w:r w:rsidR="000F0937" w:rsidRPr="00F26B4E">
        <w:rPr>
          <w:lang w:val="pt-BR"/>
        </w:rPr>
        <w:t xml:space="preserve">e criar </w:t>
      </w:r>
      <w:r w:rsidRPr="00F26B4E">
        <w:rPr>
          <w:lang w:val="pt-BR"/>
        </w:rPr>
        <w:t xml:space="preserve">o banco de dados dimensional baseados nas </w:t>
      </w:r>
      <w:r w:rsidR="000F0937" w:rsidRPr="00F26B4E">
        <w:rPr>
          <w:lang w:val="pt-BR"/>
        </w:rPr>
        <w:t>questões levantadas pelos diretores.</w:t>
      </w:r>
    </w:p>
    <w:p w:rsidR="000F0937" w:rsidRDefault="000F0937" w:rsidP="007B3EA5">
      <w:pPr>
        <w:pStyle w:val="ListParagraph"/>
        <w:numPr>
          <w:ilvl w:val="0"/>
          <w:numId w:val="2"/>
          <w:numberingChange w:id="18" w:author="Anderson Faria" w:date="2014-10-02T19:24:00Z" w:original="%1:4:4:)"/>
        </w:numPr>
        <w:rPr>
          <w:ins w:id="19" w:author="Aran" w:date="2014-10-02T16:14:00Z"/>
          <w:lang w:val="pt-BR"/>
        </w:rPr>
      </w:pPr>
      <w:r w:rsidRPr="00F26B4E">
        <w:rPr>
          <w:lang w:val="pt-BR"/>
        </w:rPr>
        <w:t xml:space="preserve">Desenvolver </w:t>
      </w:r>
      <w:r w:rsidR="00287021" w:rsidRPr="00F26B4E">
        <w:rPr>
          <w:lang w:val="pt-BR"/>
        </w:rPr>
        <w:t xml:space="preserve">um </w:t>
      </w:r>
      <w:r w:rsidRPr="00F26B4E">
        <w:rPr>
          <w:lang w:val="pt-BR"/>
        </w:rPr>
        <w:t xml:space="preserve">processo par efetuar a carga dos dados no </w:t>
      </w:r>
      <w:r w:rsidR="00056FCD" w:rsidRPr="00F26B4E">
        <w:rPr>
          <w:lang w:val="pt-BR"/>
        </w:rPr>
        <w:t>banco de dados dimensional criado.</w:t>
      </w:r>
    </w:p>
    <w:p w:rsidR="008B537C" w:rsidRPr="00F26B4E" w:rsidRDefault="008B537C" w:rsidP="007B3EA5">
      <w:pPr>
        <w:pStyle w:val="ListParagraph"/>
        <w:numPr>
          <w:ilvl w:val="0"/>
          <w:numId w:val="2"/>
          <w:numberingChange w:id="20" w:author="Anderson Faria" w:date="2014-10-02T19:24:00Z" w:original="%1:5:4:)"/>
        </w:numPr>
        <w:rPr>
          <w:lang w:val="pt-BR"/>
        </w:rPr>
      </w:pPr>
      <w:ins w:id="21" w:author="Aran" w:date="2014-10-02T16:14:00Z">
        <w:r>
          <w:rPr>
            <w:lang w:val="pt-BR"/>
          </w:rPr>
          <w:t>Apresentar os resultados iniciais da arquitetura desenvolvida (AQUI PODEMOS APRESENTAR O FORNT-END NO</w:t>
        </w:r>
      </w:ins>
      <w:ins w:id="22" w:author="Aran" w:date="2014-10-02T16:15:00Z">
        <w:r>
          <w:rPr>
            <w:lang w:val="pt-BR"/>
          </w:rPr>
          <w:t xml:space="preserve"> EXCEL COMO PROTÓTIPO)</w:t>
        </w:r>
      </w:ins>
    </w:p>
    <w:p w:rsidR="000F0937" w:rsidRPr="00F26B4E" w:rsidRDefault="000F0937" w:rsidP="000F0937">
      <w:pPr>
        <w:pStyle w:val="Heading2"/>
        <w:numPr>
          <w:numberingChange w:id="23" w:author="Anderson Faria" w:date="2014-10-02T19:24:00Z" w:original="%1:1:0:.%2:4:0:"/>
        </w:numPr>
        <w:rPr>
          <w:lang w:val="pt-BR"/>
        </w:rPr>
      </w:pPr>
      <w:r w:rsidRPr="00F26B4E">
        <w:rPr>
          <w:lang w:val="pt-BR"/>
        </w:rPr>
        <w:t>Estrutura do trabalho</w:t>
      </w:r>
    </w:p>
    <w:p w:rsidR="001F31E1" w:rsidRPr="00F26B4E" w:rsidRDefault="001C2223" w:rsidP="00D37CD0">
      <w:pPr>
        <w:rPr>
          <w:lang w:val="pt-BR"/>
        </w:rPr>
      </w:pPr>
      <w:r w:rsidRPr="00F26B4E">
        <w:rPr>
          <w:lang w:val="pt-BR"/>
        </w:rPr>
        <w:t xml:space="preserve">No </w:t>
      </w:r>
      <w:r w:rsidR="001F31E1" w:rsidRPr="00F26B4E">
        <w:rPr>
          <w:lang w:val="pt-BR"/>
        </w:rPr>
        <w:t>primeiro capítulo</w:t>
      </w:r>
      <w:r w:rsidRPr="00F26B4E">
        <w:rPr>
          <w:lang w:val="pt-BR"/>
        </w:rPr>
        <w:t xml:space="preserve"> </w:t>
      </w:r>
      <w:r w:rsidR="00196834" w:rsidRPr="00F26B4E">
        <w:rPr>
          <w:lang w:val="pt-BR"/>
        </w:rPr>
        <w:t xml:space="preserve">são apresentadas </w:t>
      </w:r>
      <w:r w:rsidRPr="00F26B4E">
        <w:rPr>
          <w:lang w:val="pt-BR"/>
        </w:rPr>
        <w:t>uma contextualização</w:t>
      </w:r>
      <w:r w:rsidR="001F31E1" w:rsidRPr="00F26B4E">
        <w:rPr>
          <w:lang w:val="pt-BR"/>
        </w:rPr>
        <w:t xml:space="preserve"> do problema, </w:t>
      </w:r>
      <w:r w:rsidR="00196834" w:rsidRPr="00F26B4E">
        <w:rPr>
          <w:lang w:val="pt-BR"/>
        </w:rPr>
        <w:t xml:space="preserve">a </w:t>
      </w:r>
      <w:r w:rsidR="001F31E1" w:rsidRPr="00F26B4E">
        <w:rPr>
          <w:lang w:val="pt-BR"/>
        </w:rPr>
        <w:t xml:space="preserve">justificativa e </w:t>
      </w:r>
      <w:r w:rsidR="00196834" w:rsidRPr="00F26B4E">
        <w:rPr>
          <w:lang w:val="pt-BR"/>
        </w:rPr>
        <w:t xml:space="preserve">os </w:t>
      </w:r>
      <w:r w:rsidR="001F31E1" w:rsidRPr="00F26B4E">
        <w:rPr>
          <w:lang w:val="pt-BR"/>
        </w:rPr>
        <w:t>objetivos desta pesquisa.</w:t>
      </w:r>
    </w:p>
    <w:p w:rsidR="001F31E1" w:rsidRPr="00F26B4E" w:rsidRDefault="001F31E1" w:rsidP="00D37CD0">
      <w:pPr>
        <w:rPr>
          <w:lang w:val="pt-BR"/>
        </w:rPr>
      </w:pPr>
      <w:r w:rsidRPr="00F26B4E">
        <w:rPr>
          <w:lang w:val="pt-BR"/>
        </w:rPr>
        <w:t>No segundo capítulo serão abordadas os principais conceitos e definições  relacionados à BI (</w:t>
      </w:r>
      <w:r w:rsidRPr="00F26B4E">
        <w:rPr>
          <w:i/>
          <w:lang w:val="pt-BR"/>
        </w:rPr>
        <w:t>Business Intelligence</w:t>
      </w:r>
      <w:r w:rsidRPr="00F26B4E">
        <w:rPr>
          <w:lang w:val="pt-BR"/>
        </w:rPr>
        <w:t>) como: Sistemas de informação, Sistemas OLPT e SAG, Data Warehouse, modelagem dimensional, ETL e ferramentas OLAP.</w:t>
      </w:r>
    </w:p>
    <w:p w:rsidR="007B3EA5" w:rsidRPr="00F26B4E" w:rsidRDefault="007B3EA5" w:rsidP="00D37CD0">
      <w:pPr>
        <w:rPr>
          <w:lang w:val="pt-BR"/>
        </w:rPr>
      </w:pPr>
      <w:r w:rsidRPr="00F26B4E">
        <w:rPr>
          <w:lang w:val="pt-BR"/>
        </w:rPr>
        <w:t>No terceiro capítulo serão apresentadas as questões levantadas pelos diretores da empresa, o fato escolhido com suas respectivas medidas o que a empresa possui de dados relacionados ao assunto determinado.</w:t>
      </w:r>
    </w:p>
    <w:p w:rsidR="007B3EA5" w:rsidRPr="00F26B4E" w:rsidRDefault="007B3EA5" w:rsidP="00D37CD0">
      <w:pPr>
        <w:rPr>
          <w:lang w:val="pt-BR"/>
        </w:rPr>
      </w:pPr>
      <w:r w:rsidRPr="00F26B4E">
        <w:rPr>
          <w:lang w:val="pt-BR"/>
        </w:rPr>
        <w:t xml:space="preserve">No quarto capítulo será apresentada a modelagem dimensional da tabela fato junto com suas respectivas medidas e a criação da base de dados. </w:t>
      </w:r>
    </w:p>
    <w:p w:rsidR="007B3EA5" w:rsidRPr="00F26B4E" w:rsidRDefault="007B3EA5" w:rsidP="00D37CD0">
      <w:pPr>
        <w:rPr>
          <w:lang w:val="pt-BR"/>
        </w:rPr>
      </w:pPr>
      <w:r w:rsidRPr="00F26B4E">
        <w:rPr>
          <w:lang w:val="pt-BR"/>
        </w:rPr>
        <w:t>No quinto capítulo será apresentada a solução para realização da carga dos dados originários do banco de dados relacional para o banco de dados dimensional (Data Warehouse).</w:t>
      </w:r>
    </w:p>
    <w:p w:rsidR="000F0937" w:rsidRPr="00F26B4E" w:rsidRDefault="007B3EA5" w:rsidP="00D37CD0">
      <w:pPr>
        <w:rPr>
          <w:lang w:val="pt-BR"/>
        </w:rPr>
      </w:pPr>
      <w:r w:rsidRPr="00F26B4E">
        <w:rPr>
          <w:lang w:val="pt-BR"/>
        </w:rPr>
        <w:t>No sexto capítulo será apresentada a conclusão do trabalho, pontos positivos e nega</w:t>
      </w:r>
      <w:r w:rsidR="007C6EAE" w:rsidRPr="00F26B4E">
        <w:rPr>
          <w:lang w:val="pt-BR"/>
        </w:rPr>
        <w:t>tivos do desenvolvimento de um Data W</w:t>
      </w:r>
      <w:r w:rsidRPr="00F26B4E">
        <w:rPr>
          <w:lang w:val="pt-BR"/>
        </w:rPr>
        <w:t>arehouse de acordo com o assunto levantando junto aos diretores.</w:t>
      </w:r>
    </w:p>
    <w:p w:rsidR="00F57743" w:rsidRPr="00F26B4E" w:rsidRDefault="000F0937" w:rsidP="00D37CD0">
      <w:pPr>
        <w:pStyle w:val="Heading1"/>
        <w:numPr>
          <w:numberingChange w:id="24" w:author="Anderson Faria" w:date="2014-10-02T19:24:00Z" w:original="%1:2:0:"/>
        </w:numPr>
        <w:rPr>
          <w:lang w:val="pt-BR"/>
        </w:rPr>
      </w:pPr>
      <w:r w:rsidRPr="00F26B4E">
        <w:rPr>
          <w:lang w:val="pt-BR"/>
        </w:rPr>
        <w:t>Revisão Bibiolgrafica</w:t>
      </w:r>
    </w:p>
    <w:p w:rsidR="00330FE0" w:rsidRPr="00F26B4E" w:rsidRDefault="002F32DF" w:rsidP="002F32DF">
      <w:pPr>
        <w:rPr>
          <w:lang w:val="pt-BR"/>
        </w:rPr>
      </w:pPr>
      <w:r w:rsidRPr="00F26B4E">
        <w:rPr>
          <w:lang w:val="pt-BR"/>
        </w:rPr>
        <w:t xml:space="preserve">Para proporcionar um embasamento teórico sobre </w:t>
      </w:r>
      <w:r w:rsidR="00330FE0" w:rsidRPr="00F26B4E">
        <w:rPr>
          <w:lang w:val="pt-BR"/>
        </w:rPr>
        <w:t xml:space="preserve">conceitos de </w:t>
      </w:r>
      <w:r w:rsidRPr="00F26B4E">
        <w:rPr>
          <w:lang w:val="pt-BR"/>
        </w:rPr>
        <w:t>BI (</w:t>
      </w:r>
      <w:r w:rsidRPr="00F26B4E">
        <w:rPr>
          <w:i/>
          <w:lang w:val="pt-BR"/>
        </w:rPr>
        <w:t>Business Inteligence</w:t>
      </w:r>
      <w:r w:rsidRPr="00F26B4E">
        <w:rPr>
          <w:lang w:val="pt-BR"/>
        </w:rPr>
        <w:t>) serão abordados nestes capitulo os seguintes as</w:t>
      </w:r>
      <w:r w:rsidR="00D15757" w:rsidRPr="00F26B4E">
        <w:rPr>
          <w:lang w:val="pt-BR"/>
        </w:rPr>
        <w:t xml:space="preserve">suntos: Sistemas de informação, </w:t>
      </w:r>
      <w:r w:rsidRPr="00F26B4E">
        <w:rPr>
          <w:lang w:val="pt-BR"/>
        </w:rPr>
        <w:t xml:space="preserve">Sistemas OLPT e SAG, </w:t>
      </w:r>
      <w:r w:rsidR="007C6EAE" w:rsidRPr="00F26B4E">
        <w:rPr>
          <w:lang w:val="pt-BR"/>
        </w:rPr>
        <w:t>Data Warehouse</w:t>
      </w:r>
      <w:r w:rsidRPr="00F26B4E">
        <w:rPr>
          <w:lang w:val="pt-BR"/>
        </w:rPr>
        <w:t>, modelagem dimensional, ETL e ferramentas OLAP.</w:t>
      </w:r>
    </w:p>
    <w:p w:rsidR="00330FE0" w:rsidRPr="00F26B4E" w:rsidRDefault="00330FE0" w:rsidP="002F32DF">
      <w:pPr>
        <w:rPr>
          <w:lang w:val="pt-BR"/>
        </w:rPr>
      </w:pPr>
      <w:r w:rsidRPr="00F26B4E">
        <w:rPr>
          <w:lang w:val="pt-BR"/>
        </w:rPr>
        <w:t>Abaixo segue uma figura para proporcionar uma noção das áreas apresentadas neste trabalho:</w:t>
      </w:r>
    </w:p>
    <w:p w:rsidR="00532D4F" w:rsidRPr="00F26B4E" w:rsidRDefault="00B53444" w:rsidP="00D22BE4">
      <w:pPr>
        <w:keepNext/>
        <w:ind w:firstLine="0"/>
        <w:jc w:val="center"/>
        <w:rPr>
          <w:lang w:val="pt-BR"/>
        </w:rPr>
      </w:pPr>
      <w:r w:rsidRPr="00F26B4E">
        <w:rPr>
          <w:noProof/>
          <w:lang w:val="en-US"/>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8"/>
                    <a:stretch>
                      <a:fillRect/>
                    </a:stretch>
                  </pic:blipFill>
                  <pic:spPr>
                    <a:xfrm>
                      <a:off x="0" y="0"/>
                      <a:ext cx="5400040" cy="2673562"/>
                    </a:xfrm>
                    <a:prstGeom prst="rect">
                      <a:avLst/>
                    </a:prstGeom>
                  </pic:spPr>
                </pic:pic>
              </a:graphicData>
            </a:graphic>
          </wp:inline>
        </w:drawing>
      </w:r>
    </w:p>
    <w:p w:rsidR="00532D4F" w:rsidRPr="00F26B4E" w:rsidRDefault="00532D4F" w:rsidP="00B53444">
      <w:pPr>
        <w:pStyle w:val="Caption"/>
        <w:rPr>
          <w:lang w:val="pt-BR"/>
        </w:rPr>
      </w:pPr>
      <w:r w:rsidRPr="00F26B4E">
        <w:rPr>
          <w:lang w:val="pt-BR"/>
        </w:rPr>
        <w:t xml:space="preserve">Figura </w:t>
      </w:r>
      <w:r w:rsidR="00371699" w:rsidRPr="00F26B4E">
        <w:rPr>
          <w:lang w:val="pt-BR"/>
        </w:rPr>
        <w:fldChar w:fldCharType="begin"/>
      </w:r>
      <w:r w:rsidRPr="00F26B4E">
        <w:rPr>
          <w:lang w:val="pt-BR"/>
        </w:rPr>
        <w:instrText xml:space="preserve"> SEQ Figura \* ARABIC </w:instrText>
      </w:r>
      <w:r w:rsidR="00371699" w:rsidRPr="00F26B4E">
        <w:rPr>
          <w:lang w:val="pt-BR"/>
        </w:rPr>
        <w:fldChar w:fldCharType="separate"/>
      </w:r>
      <w:r w:rsidR="00377BDF">
        <w:rPr>
          <w:noProof/>
          <w:lang w:val="pt-BR"/>
        </w:rPr>
        <w:t>1</w:t>
      </w:r>
      <w:r w:rsidR="00371699" w:rsidRPr="00F26B4E">
        <w:rPr>
          <w:lang w:val="pt-BR"/>
        </w:rPr>
        <w:fldChar w:fldCharType="end"/>
      </w:r>
      <w:r w:rsidRPr="00F26B4E">
        <w:rPr>
          <w:lang w:val="pt-BR"/>
        </w:rPr>
        <w:t xml:space="preserve"> - Visão geral business inteligence</w:t>
      </w:r>
    </w:p>
    <w:p w:rsidR="002F32DF" w:rsidRPr="00F26B4E" w:rsidRDefault="002F32DF" w:rsidP="00D94258">
      <w:pPr>
        <w:pStyle w:val="Heading2"/>
        <w:numPr>
          <w:numberingChange w:id="25" w:author="Anderson Faria" w:date="2014-10-02T19:24:00Z" w:original="%1:2:0:.%2:1:0:"/>
        </w:numPr>
        <w:rPr>
          <w:lang w:val="pt-BR"/>
        </w:rPr>
      </w:pPr>
      <w:r w:rsidRPr="00F26B4E">
        <w:rPr>
          <w:lang w:val="pt-BR"/>
        </w:rPr>
        <w:t>Sistemas de informação</w:t>
      </w:r>
    </w:p>
    <w:p w:rsidR="00C457B0" w:rsidRPr="00F26B4E" w:rsidRDefault="00495AB7" w:rsidP="00495AB7">
      <w:pPr>
        <w:rPr>
          <w:lang w:val="pt-BR"/>
        </w:rPr>
      </w:pPr>
      <w:r w:rsidRPr="00F26B4E">
        <w:rPr>
          <w:lang w:val="pt-BR"/>
        </w:rPr>
        <w:t>Sistema é um grupo de componentes relacionados trabalhando para a obtenção de um objetivo comum.</w:t>
      </w:r>
    </w:p>
    <w:p w:rsidR="00D5431D" w:rsidRPr="00F26B4E" w:rsidRDefault="00C457B0" w:rsidP="002F32DF">
      <w:pPr>
        <w:rPr>
          <w:lang w:val="pt-BR"/>
        </w:rPr>
      </w:pPr>
      <w:r w:rsidRPr="00F26B4E">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F26B4E" w:rsidRDefault="00D5431D" w:rsidP="00D5431D">
      <w:pPr>
        <w:rPr>
          <w:lang w:val="pt-BR"/>
        </w:rPr>
      </w:pPr>
      <w:r w:rsidRPr="00F26B4E">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F26B4E">
        <w:rPr>
          <w:lang w:val="pt-BR"/>
        </w:rPr>
        <w:t>cinco atividades descritas abaixo</w:t>
      </w:r>
      <w:r w:rsidRPr="00F26B4E">
        <w:rPr>
          <w:lang w:val="pt-BR"/>
        </w:rPr>
        <w:t xml:space="preserve">: </w:t>
      </w:r>
    </w:p>
    <w:p w:rsidR="009C0760" w:rsidRPr="00F26B4E" w:rsidRDefault="009C0760" w:rsidP="008B0EFD">
      <w:pPr>
        <w:pStyle w:val="ListParagraph"/>
        <w:numPr>
          <w:ilvl w:val="0"/>
          <w:numId w:val="7"/>
          <w:numberingChange w:id="26" w:author="Anderson Faria" w:date="2014-10-02T19:24:00Z" w:original=""/>
        </w:numPr>
        <w:rPr>
          <w:lang w:val="pt-BR"/>
        </w:rPr>
      </w:pPr>
      <w:r w:rsidRPr="00F26B4E">
        <w:rPr>
          <w:lang w:val="pt-BR"/>
        </w:rPr>
        <w:t>E</w:t>
      </w:r>
      <w:r w:rsidR="00D5431D" w:rsidRPr="00F26B4E">
        <w:rPr>
          <w:lang w:val="pt-BR"/>
        </w:rPr>
        <w:t>ntrada</w:t>
      </w:r>
      <w:r w:rsidRPr="00F26B4E">
        <w:rPr>
          <w:lang w:val="pt-BR"/>
        </w:rPr>
        <w:t xml:space="preserve">: </w:t>
      </w:r>
      <w:r w:rsidR="00D5431D" w:rsidRPr="00F26B4E">
        <w:rPr>
          <w:lang w:val="pt-BR"/>
        </w:rPr>
        <w:t xml:space="preserve"> é a coleta de dados de dentro ou fora da organização</w:t>
      </w:r>
      <w:r w:rsidRPr="00F26B4E">
        <w:rPr>
          <w:lang w:val="pt-BR"/>
        </w:rPr>
        <w:t xml:space="preserve"> realizada através da interface com o usuário; </w:t>
      </w:r>
    </w:p>
    <w:p w:rsidR="009C0760" w:rsidRPr="00F26B4E" w:rsidRDefault="009C0760" w:rsidP="008B0EFD">
      <w:pPr>
        <w:pStyle w:val="ListParagraph"/>
        <w:numPr>
          <w:ilvl w:val="0"/>
          <w:numId w:val="7"/>
          <w:numberingChange w:id="27" w:author="Anderson Faria" w:date="2014-10-02T19:24:00Z" w:original=""/>
        </w:numPr>
        <w:rPr>
          <w:lang w:val="pt-BR"/>
        </w:rPr>
      </w:pPr>
      <w:r w:rsidRPr="00F26B4E">
        <w:rPr>
          <w:lang w:val="pt-BR"/>
        </w:rPr>
        <w:t>P</w:t>
      </w:r>
      <w:r w:rsidR="00D5431D" w:rsidRPr="00F26B4E">
        <w:rPr>
          <w:lang w:val="pt-BR"/>
        </w:rPr>
        <w:t>rocessamento</w:t>
      </w:r>
      <w:r w:rsidRPr="00F26B4E">
        <w:rPr>
          <w:lang w:val="pt-BR"/>
        </w:rPr>
        <w:t xml:space="preserve">: </w:t>
      </w:r>
      <w:r w:rsidR="00D5431D" w:rsidRPr="00F26B4E">
        <w:rPr>
          <w:lang w:val="pt-BR"/>
        </w:rPr>
        <w:t>engloba a conversão dos dados para uma forma que seja útil para a organização</w:t>
      </w:r>
      <w:r w:rsidRPr="00F26B4E">
        <w:rPr>
          <w:lang w:val="pt-BR"/>
        </w:rPr>
        <w:t>. São realizadas algumas operações como soma, comparação, classificação e atualização;</w:t>
      </w:r>
    </w:p>
    <w:p w:rsidR="009C0760" w:rsidRPr="00F26B4E" w:rsidRDefault="009C0760" w:rsidP="008B0EFD">
      <w:pPr>
        <w:pStyle w:val="ListParagraph"/>
        <w:numPr>
          <w:ilvl w:val="0"/>
          <w:numId w:val="7"/>
          <w:numberingChange w:id="28" w:author="Anderson Faria" w:date="2014-10-02T19:24:00Z" w:original=""/>
        </w:numPr>
        <w:rPr>
          <w:lang w:val="pt-BR"/>
        </w:rPr>
      </w:pPr>
      <w:r w:rsidRPr="00F26B4E">
        <w:rPr>
          <w:lang w:val="pt-BR"/>
        </w:rPr>
        <w:t>S</w:t>
      </w:r>
      <w:r w:rsidR="00D5431D" w:rsidRPr="00F26B4E">
        <w:rPr>
          <w:lang w:val="pt-BR"/>
        </w:rPr>
        <w:t>aída</w:t>
      </w:r>
      <w:r w:rsidRPr="00F26B4E">
        <w:rPr>
          <w:lang w:val="pt-BR"/>
        </w:rPr>
        <w:t>:</w:t>
      </w:r>
      <w:r w:rsidR="00D5431D" w:rsidRPr="00F26B4E">
        <w:rPr>
          <w:lang w:val="pt-BR"/>
        </w:rPr>
        <w:t xml:space="preserve"> envolve a disponibilização  da informação processada para uma pessoa ou processo dentro da organização</w:t>
      </w:r>
      <w:r w:rsidRPr="00F26B4E">
        <w:rPr>
          <w:lang w:val="pt-BR"/>
        </w:rPr>
        <w:t xml:space="preserve"> como pro exemplo relatórios gráficos e para impressão;</w:t>
      </w:r>
    </w:p>
    <w:p w:rsidR="009C0760" w:rsidRPr="00F26B4E" w:rsidRDefault="009C0760" w:rsidP="008B0EFD">
      <w:pPr>
        <w:pStyle w:val="ListParagraph"/>
        <w:numPr>
          <w:ilvl w:val="0"/>
          <w:numId w:val="7"/>
          <w:numberingChange w:id="29" w:author="Anderson Faria" w:date="2014-10-02T19:24:00Z" w:original=""/>
        </w:numPr>
        <w:rPr>
          <w:lang w:val="pt-BR"/>
        </w:rPr>
      </w:pPr>
      <w:r w:rsidRPr="00F26B4E">
        <w:rPr>
          <w:lang w:val="pt-BR"/>
        </w:rPr>
        <w:t>Armazenamento: consiste em guardar a informação de maneira organizada para posterior consulta;</w:t>
      </w:r>
    </w:p>
    <w:p w:rsidR="00D5431D" w:rsidRPr="00F26B4E" w:rsidRDefault="009C0760" w:rsidP="008B0EFD">
      <w:pPr>
        <w:pStyle w:val="ListParagraph"/>
        <w:numPr>
          <w:ilvl w:val="0"/>
          <w:numId w:val="7"/>
          <w:numberingChange w:id="30" w:author="Anderson Faria" w:date="2014-10-02T19:24:00Z" w:original=""/>
        </w:numPr>
        <w:rPr>
          <w:lang w:val="pt-BR"/>
        </w:rPr>
      </w:pPr>
      <w:r w:rsidRPr="00F26B4E">
        <w:rPr>
          <w:lang w:val="pt-BR"/>
        </w:rPr>
        <w:t>Controle: onde são controladas todas as atividades do sistema, acesso ao sistema, segurança do sistema, etc.</w:t>
      </w:r>
    </w:p>
    <w:p w:rsidR="009C0760" w:rsidRPr="00F26B4E" w:rsidRDefault="008B0EFD" w:rsidP="008B0EFD">
      <w:pPr>
        <w:ind w:firstLine="0"/>
        <w:rPr>
          <w:lang w:val="pt-BR"/>
        </w:rPr>
      </w:pPr>
      <w:r w:rsidRPr="00F26B4E">
        <w:rPr>
          <w:lang w:val="pt-BR"/>
        </w:rPr>
        <w:tab/>
      </w:r>
      <w:r w:rsidR="009C0760" w:rsidRPr="00F26B4E">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F26B4E" w:rsidRDefault="009C0760" w:rsidP="008B0EFD">
      <w:pPr>
        <w:pStyle w:val="ListParagraph"/>
        <w:numPr>
          <w:ilvl w:val="0"/>
          <w:numId w:val="5"/>
          <w:numberingChange w:id="31" w:author="Anderson Faria" w:date="2014-10-02T19:24:00Z" w:original=""/>
        </w:numPr>
        <w:rPr>
          <w:lang w:val="pt-BR"/>
        </w:rPr>
      </w:pPr>
      <w:r w:rsidRPr="00F26B4E">
        <w:rPr>
          <w:lang w:val="pt-BR"/>
        </w:rPr>
        <w:t xml:space="preserve">Hardware: equipamento físico onde se realiza as atividades de </w:t>
      </w:r>
      <w:r w:rsidR="002F7063" w:rsidRPr="00F26B4E">
        <w:rPr>
          <w:lang w:val="pt-BR"/>
        </w:rPr>
        <w:t>entrada, processamento e saída</w:t>
      </w:r>
      <w:r w:rsidR="0047729A" w:rsidRPr="00F26B4E">
        <w:rPr>
          <w:lang w:val="pt-BR"/>
        </w:rPr>
        <w:t>. Exemplos: computadores, impressoras, tablets, etc.</w:t>
      </w:r>
      <w:r w:rsidR="002F7063" w:rsidRPr="00F26B4E">
        <w:rPr>
          <w:lang w:val="pt-BR"/>
        </w:rPr>
        <w:t>;</w:t>
      </w:r>
    </w:p>
    <w:p w:rsidR="002F7063" w:rsidRPr="00F26B4E" w:rsidRDefault="002F7063" w:rsidP="008B0EFD">
      <w:pPr>
        <w:pStyle w:val="ListParagraph"/>
        <w:numPr>
          <w:ilvl w:val="0"/>
          <w:numId w:val="5"/>
          <w:numberingChange w:id="32" w:author="Anderson Faria" w:date="2014-10-02T19:24:00Z" w:original=""/>
        </w:numPr>
        <w:rPr>
          <w:lang w:val="pt-BR"/>
        </w:rPr>
      </w:pPr>
      <w:r w:rsidRPr="00F26B4E">
        <w:rPr>
          <w:lang w:val="pt-BR"/>
        </w:rPr>
        <w:t>Software: são instruções programadas para controlar o funcionamento do hardware e realizar tarefas especificas para cada sistema de informação</w:t>
      </w:r>
      <w:r w:rsidR="0047729A" w:rsidRPr="00F26B4E">
        <w:rPr>
          <w:lang w:val="pt-BR"/>
        </w:rPr>
        <w:t>. Exemplos: editores de texto, programas de envio de e-mail, driver de placa de vídeo, etc.</w:t>
      </w:r>
      <w:r w:rsidRPr="00F26B4E">
        <w:rPr>
          <w:lang w:val="pt-BR"/>
        </w:rPr>
        <w:t>;</w:t>
      </w:r>
    </w:p>
    <w:p w:rsidR="002F7063" w:rsidRPr="00F26B4E" w:rsidRDefault="002F7063" w:rsidP="008B0EFD">
      <w:pPr>
        <w:pStyle w:val="ListParagraph"/>
        <w:numPr>
          <w:ilvl w:val="0"/>
          <w:numId w:val="5"/>
          <w:numberingChange w:id="33" w:author="Anderson Faria" w:date="2014-10-02T19:24:00Z" w:original=""/>
        </w:numPr>
        <w:rPr>
          <w:lang w:val="pt-BR"/>
        </w:rPr>
      </w:pPr>
      <w:r w:rsidRPr="00F26B4E">
        <w:rPr>
          <w:lang w:val="pt-BR"/>
        </w:rPr>
        <w:t>Armazenamento: engloba tanto a parte física do armazenamento de dados como fitas magnéticas e discos quanto os softwares que controlam estes dispositivos</w:t>
      </w:r>
      <w:r w:rsidR="0047729A" w:rsidRPr="00F26B4E">
        <w:rPr>
          <w:lang w:val="pt-BR"/>
        </w:rPr>
        <w:t>. Exemplos: cd-rom, pendrive, disco óptico, sistema de gerenciamento de banco de dados (SGBD), etc.</w:t>
      </w:r>
      <w:r w:rsidRPr="00F26B4E">
        <w:rPr>
          <w:lang w:val="pt-BR"/>
        </w:rPr>
        <w:t>;</w:t>
      </w:r>
    </w:p>
    <w:p w:rsidR="009C0760" w:rsidRPr="00F26B4E" w:rsidRDefault="002F7063" w:rsidP="008B0EFD">
      <w:pPr>
        <w:pStyle w:val="ListParagraph"/>
        <w:numPr>
          <w:ilvl w:val="0"/>
          <w:numId w:val="5"/>
          <w:numberingChange w:id="34" w:author="Anderson Faria" w:date="2014-10-02T19:24:00Z" w:original=""/>
        </w:numPr>
        <w:rPr>
          <w:lang w:val="pt-BR"/>
        </w:rPr>
      </w:pPr>
      <w:r w:rsidRPr="00F26B4E">
        <w:rPr>
          <w:lang w:val="pt-BR"/>
        </w:rPr>
        <w:t>Comunicação: consiste nos meios físicos e softwares que possibilitam a comunicação entre sistemas de informação.</w:t>
      </w:r>
      <w:r w:rsidR="0047729A" w:rsidRPr="00F26B4E">
        <w:rPr>
          <w:lang w:val="pt-BR"/>
        </w:rPr>
        <w:t xml:space="preserve"> Exemplos: cabo de rede, fibra ótica, placa de rede wireless, programas de compartilhamento de arquivos, etc. </w:t>
      </w:r>
    </w:p>
    <w:p w:rsidR="00746D3D" w:rsidRPr="00F26B4E" w:rsidRDefault="00746D3D" w:rsidP="00746D3D">
      <w:pPr>
        <w:rPr>
          <w:lang w:val="pt-BR"/>
        </w:rPr>
      </w:pPr>
      <w:r w:rsidRPr="00F26B4E">
        <w:rPr>
          <w:lang w:val="pt-BR"/>
        </w:rPr>
        <w:t>Existem vários tipos de Sistemas de Informação como:</w:t>
      </w:r>
    </w:p>
    <w:p w:rsidR="00746D3D" w:rsidRPr="00F26B4E" w:rsidRDefault="00746D3D" w:rsidP="00532D4F">
      <w:pPr>
        <w:pStyle w:val="ListParagraph"/>
        <w:numPr>
          <w:ilvl w:val="0"/>
          <w:numId w:val="29"/>
          <w:numberingChange w:id="35" w:author="Anderson Faria" w:date="2014-10-02T19:24:00Z" w:original=""/>
        </w:numPr>
        <w:rPr>
          <w:lang w:val="pt-BR"/>
        </w:rPr>
      </w:pPr>
      <w:r w:rsidRPr="00F26B4E">
        <w:rPr>
          <w:lang w:val="pt-BR"/>
        </w:rPr>
        <w:t xml:space="preserve">Sistemas de Processamento de Transações: on-line ou em lote, grande processamento de dados; </w:t>
      </w:r>
    </w:p>
    <w:p w:rsidR="00746D3D" w:rsidRPr="00F26B4E" w:rsidRDefault="00746D3D" w:rsidP="00532D4F">
      <w:pPr>
        <w:pStyle w:val="ListParagraph"/>
        <w:numPr>
          <w:ilvl w:val="0"/>
          <w:numId w:val="29"/>
          <w:numberingChange w:id="36" w:author="Anderson Faria" w:date="2014-10-02T19:24:00Z" w:original=""/>
        </w:numPr>
        <w:rPr>
          <w:lang w:val="pt-BR"/>
        </w:rPr>
      </w:pPr>
      <w:r w:rsidRPr="00F26B4E">
        <w:rPr>
          <w:lang w:val="pt-BR"/>
        </w:rPr>
        <w:t>Sistemas de Controle de Processo: sensores e processos utilizados nas indústrias;</w:t>
      </w:r>
    </w:p>
    <w:p w:rsidR="00746D3D" w:rsidRPr="00F26B4E" w:rsidRDefault="00746D3D" w:rsidP="00532D4F">
      <w:pPr>
        <w:pStyle w:val="ListParagraph"/>
        <w:numPr>
          <w:ilvl w:val="0"/>
          <w:numId w:val="29"/>
          <w:numberingChange w:id="37" w:author="Anderson Faria" w:date="2014-10-02T19:24:00Z" w:original=""/>
        </w:numPr>
        <w:rPr>
          <w:lang w:val="pt-BR"/>
        </w:rPr>
      </w:pPr>
      <w:r w:rsidRPr="00F26B4E">
        <w:rPr>
          <w:lang w:val="pt-BR"/>
        </w:rPr>
        <w:t>Sistemas colaborativos: e-mail, videoconferência, possibilitam a iteração entre uma equipe, grupo de estudo ou trabalho;</w:t>
      </w:r>
    </w:p>
    <w:p w:rsidR="00746D3D" w:rsidRPr="00F26B4E" w:rsidRDefault="00746D3D" w:rsidP="00532D4F">
      <w:pPr>
        <w:pStyle w:val="ListParagraph"/>
        <w:numPr>
          <w:ilvl w:val="0"/>
          <w:numId w:val="29"/>
          <w:numberingChange w:id="38" w:author="Anderson Faria" w:date="2014-10-02T19:24:00Z" w:original=""/>
        </w:numPr>
        <w:rPr>
          <w:lang w:val="pt-BR"/>
        </w:rPr>
      </w:pPr>
      <w:r w:rsidRPr="00F26B4E">
        <w:rPr>
          <w:lang w:val="pt-BR"/>
        </w:rPr>
        <w:t>Sistemas de Informação Gerencial (SAG): sistemas que disponibilizam informações gerencias como relatórios;</w:t>
      </w:r>
    </w:p>
    <w:p w:rsidR="00746D3D" w:rsidRPr="00F26B4E" w:rsidRDefault="00746D3D" w:rsidP="00532D4F">
      <w:pPr>
        <w:pStyle w:val="ListParagraph"/>
        <w:numPr>
          <w:ilvl w:val="0"/>
          <w:numId w:val="29"/>
          <w:numberingChange w:id="39" w:author="Anderson Faria" w:date="2014-10-02T19:24:00Z" w:original=""/>
        </w:numPr>
        <w:rPr>
          <w:lang w:val="pt-BR"/>
        </w:rPr>
      </w:pPr>
      <w:r w:rsidRPr="00F26B4E">
        <w:rPr>
          <w:lang w:val="pt-BR"/>
        </w:rPr>
        <w:t xml:space="preserve"> Sistemas de Apoio à Decisão: simulação que auxiliam os gestores na tomada de decisão;</w:t>
      </w:r>
    </w:p>
    <w:p w:rsidR="00746D3D" w:rsidRPr="00F26B4E" w:rsidRDefault="00746D3D" w:rsidP="00532D4F">
      <w:pPr>
        <w:pStyle w:val="ListParagraph"/>
        <w:numPr>
          <w:ilvl w:val="0"/>
          <w:numId w:val="29"/>
          <w:numberingChange w:id="40" w:author="Anderson Faria" w:date="2014-10-02T19:24:00Z" w:original=""/>
        </w:numPr>
        <w:rPr>
          <w:lang w:val="pt-BR"/>
        </w:rPr>
      </w:pPr>
      <w:r w:rsidRPr="00F26B4E">
        <w:rPr>
          <w:lang w:val="pt-BR"/>
        </w:rPr>
        <w:t>Sistemas Especialistas: baseados no conhecimento realizando tarefas especializadas de uma determinada área;</w:t>
      </w:r>
    </w:p>
    <w:p w:rsidR="00746D3D" w:rsidRPr="00F26B4E" w:rsidRDefault="00746D3D" w:rsidP="001B650B">
      <w:pPr>
        <w:rPr>
          <w:lang w:val="pt-BR"/>
        </w:rPr>
      </w:pPr>
    </w:p>
    <w:p w:rsidR="007C2146" w:rsidRPr="00F26B4E" w:rsidRDefault="007C2146" w:rsidP="00B97645">
      <w:pPr>
        <w:pStyle w:val="Heading3"/>
        <w:numPr>
          <w:numberingChange w:id="41" w:author="Anderson Faria" w:date="2014-10-02T19:24:00Z" w:original="%1:2:0:.%2:1:0:.%3:1:0:"/>
        </w:numPr>
        <w:rPr>
          <w:lang w:val="pt-BR"/>
        </w:rPr>
      </w:pPr>
      <w:r w:rsidRPr="00F26B4E">
        <w:rPr>
          <w:lang w:val="pt-BR"/>
        </w:rPr>
        <w:t>Dado, informação e conhecimento</w:t>
      </w:r>
    </w:p>
    <w:p w:rsidR="00B97645" w:rsidRPr="00F26B4E" w:rsidRDefault="00B97645" w:rsidP="002F32DF">
      <w:pPr>
        <w:rPr>
          <w:lang w:val="pt-BR"/>
        </w:rPr>
      </w:pPr>
      <w:r w:rsidRPr="00F26B4E">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F26B4E">
        <w:rPr>
          <w:lang w:val="pt-BR"/>
        </w:rPr>
        <w:t xml:space="preserve"> e organizados</w:t>
      </w:r>
      <w:r w:rsidRPr="00F26B4E">
        <w:rPr>
          <w:lang w:val="pt-BR"/>
        </w:rPr>
        <w:t xml:space="preserve"> de uma maneira que seja útil e </w:t>
      </w:r>
      <w:r w:rsidR="00201285" w:rsidRPr="00F26B4E">
        <w:rPr>
          <w:lang w:val="pt-BR"/>
        </w:rPr>
        <w:t>apresente algum</w:t>
      </w:r>
      <w:r w:rsidRPr="00F26B4E">
        <w:rPr>
          <w:lang w:val="pt-BR"/>
        </w:rPr>
        <w:t xml:space="preserve"> significado para o usuário. </w:t>
      </w:r>
      <w:r w:rsidR="00201285" w:rsidRPr="00F26B4E">
        <w:rPr>
          <w:lang w:val="pt-BR"/>
        </w:rPr>
        <w:t>O conhecimento são estratégias utilizadas por pessoas ou máquinas para criar, armazenar, interpretar informações sobre um determinado assunto.</w:t>
      </w:r>
    </w:p>
    <w:p w:rsidR="00FB2B3F" w:rsidRPr="00F26B4E" w:rsidRDefault="004A7AA6" w:rsidP="002F32DF">
      <w:pPr>
        <w:rPr>
          <w:lang w:val="pt-BR"/>
        </w:rPr>
      </w:pPr>
      <w:r w:rsidRPr="00F26B4E">
        <w:rPr>
          <w:lang w:val="pt-BR"/>
        </w:rPr>
        <w:t>Segu</w:t>
      </w:r>
      <w:r w:rsidR="00B97645" w:rsidRPr="00F26B4E">
        <w:rPr>
          <w:lang w:val="pt-BR"/>
        </w:rPr>
        <w:t>ndo LEME FILHO (2004),</w:t>
      </w:r>
      <w:r w:rsidR="00201285" w:rsidRPr="00F26B4E">
        <w:rPr>
          <w:lang w:val="pt-BR"/>
        </w:rPr>
        <w:t xml:space="preserve"> os dados são simples fatos, simples de organizar, apresentável e fácil de transferir. A informação </w:t>
      </w:r>
      <w:r w:rsidR="00532D4F" w:rsidRPr="00F26B4E">
        <w:rPr>
          <w:lang w:val="pt-BR"/>
        </w:rPr>
        <w:t>representam</w:t>
      </w:r>
      <w:r w:rsidR="00201285" w:rsidRPr="00F26B4E">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F26B4E">
        <w:rPr>
          <w:lang w:val="pt-BR"/>
        </w:rPr>
        <w:t xml:space="preserve"> organização</w:t>
      </w:r>
      <w:r w:rsidR="00201285" w:rsidRPr="00F26B4E">
        <w:rPr>
          <w:lang w:val="pt-BR"/>
        </w:rPr>
        <w:t xml:space="preserve"> e apresentação, </w:t>
      </w:r>
      <w:r w:rsidR="00FB2B3F" w:rsidRPr="00F26B4E">
        <w:rPr>
          <w:lang w:val="pt-BR"/>
        </w:rPr>
        <w:t>muito difícil de transferir e em sua apresentação depende de interpretação.</w:t>
      </w:r>
    </w:p>
    <w:p w:rsidR="006F5C18" w:rsidRPr="00F26B4E" w:rsidRDefault="00FB2B3F" w:rsidP="002F32DF">
      <w:pPr>
        <w:rPr>
          <w:lang w:val="pt-BR"/>
        </w:rPr>
      </w:pPr>
      <w:r w:rsidRPr="00F26B4E">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F26B4E">
        <w:rPr>
          <w:lang w:val="pt-BR"/>
        </w:rPr>
        <w:t>s</w:t>
      </w:r>
      <w:r w:rsidRPr="00F26B4E">
        <w:rPr>
          <w:lang w:val="pt-BR"/>
        </w:rPr>
        <w:t xml:space="preserve"> pelo fato da empresa poder oferecer produtos e aumentar suas vendas.</w:t>
      </w:r>
    </w:p>
    <w:p w:rsidR="00E90CAB" w:rsidRPr="00F26B4E" w:rsidRDefault="002F32DF" w:rsidP="00EC2BE4">
      <w:pPr>
        <w:pStyle w:val="Heading2"/>
        <w:numPr>
          <w:numberingChange w:id="42" w:author="Anderson Faria" w:date="2014-10-02T19:24:00Z" w:original="%1:2:0:.%2:2:0:"/>
        </w:numPr>
        <w:rPr>
          <w:lang w:val="pt-BR"/>
        </w:rPr>
      </w:pPr>
      <w:r w:rsidRPr="00F26B4E">
        <w:rPr>
          <w:lang w:val="pt-BR"/>
        </w:rPr>
        <w:t xml:space="preserve">Sistemas OLPT e </w:t>
      </w:r>
      <w:r w:rsidR="008504FD">
        <w:rPr>
          <w:lang w:val="pt-BR"/>
        </w:rPr>
        <w:t xml:space="preserve"> sistemas </w:t>
      </w:r>
      <w:r w:rsidR="00286589" w:rsidRPr="00F26B4E">
        <w:rPr>
          <w:lang w:val="pt-BR"/>
        </w:rPr>
        <w:t>SAG</w:t>
      </w:r>
    </w:p>
    <w:p w:rsidR="002F32DF" w:rsidRPr="00F26B4E" w:rsidRDefault="00E90CAB" w:rsidP="00E90CAB">
      <w:pPr>
        <w:pStyle w:val="Heading3"/>
        <w:numPr>
          <w:numberingChange w:id="43" w:author="Anderson Faria" w:date="2014-10-02T19:24:00Z" w:original="%1:2:0:.%2:2:0:.%3:1:0:"/>
        </w:numPr>
        <w:rPr>
          <w:lang w:val="pt-BR"/>
        </w:rPr>
      </w:pPr>
      <w:r w:rsidRPr="00F26B4E">
        <w:rPr>
          <w:lang w:val="pt-BR"/>
        </w:rPr>
        <w:t xml:space="preserve">OLPT - Online Transation Processing </w:t>
      </w:r>
    </w:p>
    <w:p w:rsidR="00EC2BE4" w:rsidRPr="00F26B4E" w:rsidRDefault="00E90CAB" w:rsidP="000B0B3C">
      <w:pPr>
        <w:rPr>
          <w:lang w:val="pt-BR"/>
        </w:rPr>
      </w:pPr>
      <w:r w:rsidRPr="00F26B4E">
        <w:rPr>
          <w:lang w:val="pt-BR"/>
        </w:rPr>
        <w:t xml:space="preserve">OLPT </w:t>
      </w:r>
      <w:r w:rsidR="003138C9" w:rsidRPr="00F26B4E">
        <w:rPr>
          <w:lang w:val="pt-BR"/>
        </w:rPr>
        <w:t xml:space="preserve">são sistemas de processamento de transações responsável por monitorar e executar tarefas rotineiras do dia a dia de uma organização. </w:t>
      </w:r>
      <w:r w:rsidR="005A3F74" w:rsidRPr="00F26B4E">
        <w:rPr>
          <w:lang w:val="pt-BR"/>
        </w:rPr>
        <w:t>Manipulam dados atuais, armazenados em detalhe e sem necessidade de histórico</w:t>
      </w:r>
      <w:r w:rsidR="003138C9" w:rsidRPr="00F26B4E">
        <w:rPr>
          <w:lang w:val="pt-BR"/>
        </w:rPr>
        <w:t>. O modelo de armazenamento em banco de dados é o Modelo Relacional.</w:t>
      </w:r>
      <w:r w:rsidR="00EC2BE4" w:rsidRPr="00F26B4E">
        <w:rPr>
          <w:lang w:val="pt-BR"/>
        </w:rPr>
        <w:t xml:space="preserve"> </w:t>
      </w:r>
    </w:p>
    <w:p w:rsidR="003138C9" w:rsidRPr="00F26B4E" w:rsidRDefault="00EC2BE4" w:rsidP="002F32DF">
      <w:pPr>
        <w:rPr>
          <w:lang w:val="pt-BR"/>
        </w:rPr>
      </w:pPr>
      <w:r w:rsidRPr="00F26B4E">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F26B4E">
        <w:rPr>
          <w:lang w:val="pt-BR"/>
        </w:rPr>
        <w:t xml:space="preserve"> </w:t>
      </w:r>
      <w:r w:rsidR="00937093" w:rsidRPr="00F26B4E">
        <w:rPr>
          <w:lang w:val="pt-BR"/>
        </w:rPr>
        <w:t>Um</w:t>
      </w:r>
      <w:r w:rsidRPr="00F26B4E">
        <w:rPr>
          <w:lang w:val="pt-BR"/>
        </w:rPr>
        <w:t xml:space="preserve"> exemplo de sistema é um sistema de reserva de uma companhia aera, onde é necessário assegurar que muitos usuários possam acessar o sistema ao mesmo tempo</w:t>
      </w:r>
      <w:r w:rsidR="000B0B3C" w:rsidRPr="00F26B4E">
        <w:rPr>
          <w:lang w:val="pt-BR"/>
        </w:rPr>
        <w:t xml:space="preserve"> garantindo a consistência dos dados processados.</w:t>
      </w:r>
    </w:p>
    <w:p w:rsidR="00E90CAB" w:rsidRPr="00F26B4E" w:rsidRDefault="00E90CAB" w:rsidP="00E90CAB">
      <w:pPr>
        <w:pStyle w:val="Heading3"/>
        <w:numPr>
          <w:numberingChange w:id="44" w:author="Anderson Faria" w:date="2014-10-02T19:24:00Z" w:original="%1:2:0:.%2:2:0:.%3:2:0:"/>
        </w:numPr>
        <w:rPr>
          <w:lang w:val="pt-BR"/>
        </w:rPr>
      </w:pPr>
      <w:r w:rsidRPr="00F26B4E">
        <w:rPr>
          <w:lang w:val="pt-BR"/>
        </w:rPr>
        <w:t>SAG - Sistemas de apoio a gerência</w:t>
      </w:r>
    </w:p>
    <w:p w:rsidR="00286589" w:rsidRPr="00F26B4E" w:rsidRDefault="00E90CAB" w:rsidP="000B0B3C">
      <w:pPr>
        <w:rPr>
          <w:lang w:val="pt-BR"/>
        </w:rPr>
      </w:pPr>
      <w:r w:rsidRPr="00F26B4E">
        <w:rPr>
          <w:lang w:val="pt-BR"/>
        </w:rPr>
        <w:t>Sistemas SAG c</w:t>
      </w:r>
      <w:r w:rsidR="00286589" w:rsidRPr="00F26B4E">
        <w:rPr>
          <w:lang w:val="pt-BR"/>
        </w:rPr>
        <w:t>onhecidos também como sistemas</w:t>
      </w:r>
      <w:r w:rsidR="00E17068" w:rsidRPr="00F26B4E">
        <w:rPr>
          <w:lang w:val="pt-BR"/>
        </w:rPr>
        <w:t xml:space="preserve"> utilizam ferramentas</w:t>
      </w:r>
      <w:r w:rsidR="00286589" w:rsidRPr="00F26B4E">
        <w:rPr>
          <w:lang w:val="pt-BR"/>
        </w:rPr>
        <w:t xml:space="preserve"> </w:t>
      </w:r>
      <w:r w:rsidR="00EC2BE4" w:rsidRPr="00F26B4E">
        <w:rPr>
          <w:lang w:val="pt-BR"/>
        </w:rPr>
        <w:t>OLAP</w:t>
      </w:r>
      <w:r w:rsidR="008504FD">
        <w:rPr>
          <w:lang w:val="pt-BR"/>
        </w:rPr>
        <w:t xml:space="preserve"> que serão apresentadas mais adiante. S</w:t>
      </w:r>
      <w:r w:rsidR="000B0B3C" w:rsidRPr="00F26B4E">
        <w:rPr>
          <w:lang w:val="pt-BR"/>
        </w:rPr>
        <w:t xml:space="preserve">ão sistemas voltados para a análise de um grande volume de dados e informações fornecendo suporte para a parte gerencial de uma organização. </w:t>
      </w:r>
      <w:r w:rsidR="005A3F74" w:rsidRPr="00F26B4E">
        <w:rPr>
          <w:lang w:val="pt-BR"/>
        </w:rPr>
        <w:t xml:space="preserve">Lidam com dados </w:t>
      </w:r>
      <w:r w:rsidR="00286589" w:rsidRPr="00F26B4E">
        <w:rPr>
          <w:lang w:val="pt-BR"/>
        </w:rPr>
        <w:t xml:space="preserve">sumarizados </w:t>
      </w:r>
      <w:r w:rsidR="005A3F74" w:rsidRPr="00F26B4E">
        <w:rPr>
          <w:lang w:val="pt-BR"/>
        </w:rPr>
        <w:t>históricos de u</w:t>
      </w:r>
      <w:r w:rsidR="00286589" w:rsidRPr="00F26B4E">
        <w:rPr>
          <w:lang w:val="pt-BR"/>
        </w:rPr>
        <w:t xml:space="preserve">m determinado assunto e utilizam o Modelo Dimensional para armazenamento dos dados. </w:t>
      </w:r>
    </w:p>
    <w:p w:rsidR="00E90CAB" w:rsidRPr="00F26B4E" w:rsidRDefault="00E90CAB" w:rsidP="00E90CAB">
      <w:pPr>
        <w:rPr>
          <w:lang w:val="pt-BR"/>
        </w:rPr>
      </w:pPr>
      <w:r w:rsidRPr="00F26B4E">
        <w:rPr>
          <w:lang w:val="pt-BR"/>
        </w:rPr>
        <w:t>De acordo com TURBAN (2003), com o aumento da capacidade computacional, foi possível desenvolver sistemas que realizam tarefas mais analíticas do que simplesmente processar transações. Estes sistemas também conhecidos com MISs (</w:t>
      </w:r>
      <w:r w:rsidRPr="00F26B4E">
        <w:rPr>
          <w:i/>
          <w:lang w:val="pt-BR"/>
        </w:rPr>
        <w:t>management information systems</w:t>
      </w:r>
      <w:r w:rsidRPr="00F26B4E">
        <w:rPr>
          <w:lang w:val="pt-BR"/>
        </w:rPr>
        <w:t xml:space="preserve">), </w:t>
      </w:r>
      <w:r w:rsidR="00A212FB" w:rsidRPr="00F26B4E">
        <w:rPr>
          <w:lang w:val="pt-BR"/>
        </w:rPr>
        <w:t xml:space="preserve">tem como objetivo de fornecer informações sobre o andamento das atividades da empresa para assegurar que sejam executadas de forma eficiente. </w:t>
      </w:r>
      <w:r w:rsidR="000B5673" w:rsidRPr="00F26B4E">
        <w:rPr>
          <w:lang w:val="pt-BR"/>
        </w:rPr>
        <w:t xml:space="preserve">Sistemas </w:t>
      </w:r>
      <w:r w:rsidR="00A212FB" w:rsidRPr="00F26B4E">
        <w:rPr>
          <w:lang w:val="pt-BR"/>
        </w:rPr>
        <w:t>SAG normalmente geram relatórios periodicamente sobre produtividade, eficácia, etc. Estes relatórios são gerados a partir de dados processados consultados no banco de dados da organização</w:t>
      </w:r>
      <w:r w:rsidR="007D002D" w:rsidRPr="00F26B4E">
        <w:rPr>
          <w:lang w:val="pt-BR"/>
        </w:rPr>
        <w:t xml:space="preserve"> e armazenados em formato histórico para futuras consultas</w:t>
      </w:r>
      <w:r w:rsidR="00A212FB" w:rsidRPr="00F26B4E">
        <w:rPr>
          <w:lang w:val="pt-BR"/>
        </w:rPr>
        <w:t>. Os sistemas SAG são</w:t>
      </w:r>
      <w:r w:rsidR="007D002D" w:rsidRPr="00F26B4E">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F26B4E" w:rsidRDefault="00E90CAB" w:rsidP="00931B97">
      <w:pPr>
        <w:pStyle w:val="Heading3"/>
        <w:numPr>
          <w:numberingChange w:id="45" w:author="Anderson Faria" w:date="2014-10-02T19:24:00Z" w:original="%1:2:0:.%2:2:0:.%3:3:0:"/>
        </w:numPr>
        <w:rPr>
          <w:lang w:val="pt-BR"/>
        </w:rPr>
      </w:pPr>
      <w:r w:rsidRPr="00F26B4E">
        <w:rPr>
          <w:lang w:val="pt-BR"/>
        </w:rPr>
        <w:t>Diferenças entre sistemas OLPT e SAG</w:t>
      </w:r>
    </w:p>
    <w:p w:rsidR="00931B97" w:rsidRPr="00F26B4E" w:rsidRDefault="00931B97" w:rsidP="00931B97">
      <w:pPr>
        <w:rPr>
          <w:lang w:val="pt-BR"/>
        </w:rPr>
      </w:pPr>
      <w:r w:rsidRPr="00F26B4E">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F26B4E" w:rsidRDefault="00897034" w:rsidP="00931B97">
      <w:pPr>
        <w:rPr>
          <w:lang w:val="pt-BR"/>
        </w:rPr>
      </w:pPr>
      <w:r w:rsidRPr="00F26B4E">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F26B4E">
        <w:rPr>
          <w:lang w:val="pt-BR"/>
        </w:rPr>
        <w:t xml:space="preserve">estratégicas </w:t>
      </w:r>
      <w:r w:rsidRPr="00F26B4E">
        <w:rPr>
          <w:lang w:val="pt-BR"/>
        </w:rPr>
        <w:t>que exigem análise e conhecimento</w:t>
      </w:r>
      <w:r w:rsidR="008F366A" w:rsidRPr="00F26B4E">
        <w:rPr>
          <w:lang w:val="pt-BR"/>
        </w:rPr>
        <w:t xml:space="preserve"> do negócio da empresa.</w:t>
      </w:r>
    </w:p>
    <w:p w:rsidR="008F366A" w:rsidRPr="00F26B4E" w:rsidRDefault="008F366A" w:rsidP="00931B97">
      <w:pPr>
        <w:rPr>
          <w:lang w:val="pt-BR"/>
        </w:rPr>
      </w:pPr>
      <w:r w:rsidRPr="00F26B4E">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360"/>
        <w:gridCol w:w="4360"/>
      </w:tblGrid>
      <w:tr w:rsidR="008F366A" w:rsidRPr="00F26B4E">
        <w:tc>
          <w:tcPr>
            <w:tcW w:w="4360" w:type="dxa"/>
            <w:shd w:val="clear" w:color="auto" w:fill="CCCCCC"/>
          </w:tcPr>
          <w:p w:rsidR="008F366A" w:rsidRPr="00F26B4E" w:rsidRDefault="008F366A" w:rsidP="00EC2A29">
            <w:pPr>
              <w:ind w:firstLine="0"/>
              <w:jc w:val="center"/>
              <w:rPr>
                <w:b/>
                <w:lang w:val="pt-BR"/>
              </w:rPr>
            </w:pPr>
            <w:r w:rsidRPr="00F26B4E">
              <w:rPr>
                <w:b/>
                <w:lang w:val="pt-BR"/>
              </w:rPr>
              <w:t>OLPT</w:t>
            </w:r>
          </w:p>
        </w:tc>
        <w:tc>
          <w:tcPr>
            <w:tcW w:w="4360" w:type="dxa"/>
            <w:shd w:val="clear" w:color="auto" w:fill="CCCCCC"/>
          </w:tcPr>
          <w:p w:rsidR="008F366A" w:rsidRPr="00F26B4E" w:rsidRDefault="008F366A" w:rsidP="00EC2A29">
            <w:pPr>
              <w:ind w:firstLine="0"/>
              <w:jc w:val="center"/>
              <w:rPr>
                <w:b/>
                <w:lang w:val="pt-BR"/>
              </w:rPr>
            </w:pPr>
            <w:r w:rsidRPr="00F26B4E">
              <w:rPr>
                <w:b/>
                <w:lang w:val="pt-BR"/>
              </w:rPr>
              <w:t>SAG</w:t>
            </w:r>
          </w:p>
        </w:tc>
      </w:tr>
      <w:tr w:rsidR="008F366A" w:rsidRPr="00F26B4E">
        <w:tc>
          <w:tcPr>
            <w:tcW w:w="4360" w:type="dxa"/>
          </w:tcPr>
          <w:p w:rsidR="008F366A" w:rsidRPr="00F26B4E" w:rsidRDefault="008F366A" w:rsidP="008C4538">
            <w:pPr>
              <w:spacing w:line="240" w:lineRule="auto"/>
              <w:ind w:firstLine="0"/>
              <w:rPr>
                <w:lang w:val="pt-BR"/>
              </w:rPr>
            </w:pPr>
            <w:r w:rsidRPr="00F26B4E">
              <w:rPr>
                <w:lang w:val="pt-BR"/>
              </w:rPr>
              <w:t>Acessado frequentemente</w:t>
            </w:r>
          </w:p>
        </w:tc>
        <w:tc>
          <w:tcPr>
            <w:tcW w:w="4360" w:type="dxa"/>
          </w:tcPr>
          <w:p w:rsidR="008F366A" w:rsidRPr="00F26B4E" w:rsidRDefault="008F366A" w:rsidP="008C4538">
            <w:pPr>
              <w:spacing w:line="240" w:lineRule="auto"/>
              <w:ind w:firstLine="0"/>
              <w:rPr>
                <w:lang w:val="pt-BR"/>
              </w:rPr>
            </w:pPr>
            <w:r w:rsidRPr="00F26B4E">
              <w:rPr>
                <w:lang w:val="pt-BR"/>
              </w:rPr>
              <w:t>Acessado com menos freqüência</w:t>
            </w:r>
          </w:p>
        </w:tc>
      </w:tr>
      <w:tr w:rsidR="008F366A" w:rsidRPr="00F26B4E">
        <w:tc>
          <w:tcPr>
            <w:tcW w:w="4360" w:type="dxa"/>
          </w:tcPr>
          <w:p w:rsidR="008F366A" w:rsidRPr="00F26B4E" w:rsidRDefault="008F366A" w:rsidP="008C4538">
            <w:pPr>
              <w:spacing w:line="240" w:lineRule="auto"/>
              <w:ind w:firstLine="0"/>
              <w:rPr>
                <w:lang w:val="pt-BR"/>
              </w:rPr>
            </w:pPr>
            <w:r w:rsidRPr="00F26B4E">
              <w:rPr>
                <w:lang w:val="pt-BR"/>
              </w:rPr>
              <w:t xml:space="preserve">Operações previsíveis </w:t>
            </w:r>
          </w:p>
        </w:tc>
        <w:tc>
          <w:tcPr>
            <w:tcW w:w="4360" w:type="dxa"/>
          </w:tcPr>
          <w:p w:rsidR="008F366A" w:rsidRPr="00F26B4E" w:rsidRDefault="008F366A" w:rsidP="008C4538">
            <w:pPr>
              <w:spacing w:line="240" w:lineRule="auto"/>
              <w:ind w:firstLine="0"/>
              <w:rPr>
                <w:lang w:val="pt-BR"/>
              </w:rPr>
            </w:pPr>
            <w:r w:rsidRPr="00F26B4E">
              <w:rPr>
                <w:lang w:val="pt-BR"/>
              </w:rPr>
              <w:t>Operações menos previsíveis</w:t>
            </w:r>
          </w:p>
        </w:tc>
      </w:tr>
      <w:tr w:rsidR="00EC2A29" w:rsidRPr="008B537C">
        <w:tc>
          <w:tcPr>
            <w:tcW w:w="4360" w:type="dxa"/>
          </w:tcPr>
          <w:p w:rsidR="00EC2A29" w:rsidRPr="00F26B4E" w:rsidRDefault="00EC2A29" w:rsidP="008C4538">
            <w:pPr>
              <w:spacing w:line="240" w:lineRule="auto"/>
              <w:ind w:firstLine="0"/>
              <w:rPr>
                <w:lang w:val="pt-BR"/>
              </w:rPr>
            </w:pPr>
            <w:r w:rsidRPr="00F26B4E">
              <w:rPr>
                <w:lang w:val="pt-BR"/>
              </w:rPr>
              <w:t>Pequena quantidade de dados carregados a cada consulta</w:t>
            </w:r>
          </w:p>
        </w:tc>
        <w:tc>
          <w:tcPr>
            <w:tcW w:w="4360" w:type="dxa"/>
          </w:tcPr>
          <w:p w:rsidR="00EC2A29" w:rsidRPr="00F26B4E" w:rsidRDefault="00EC2A29" w:rsidP="008C4538">
            <w:pPr>
              <w:spacing w:line="240" w:lineRule="auto"/>
              <w:ind w:firstLine="35"/>
              <w:rPr>
                <w:lang w:val="pt-BR"/>
              </w:rPr>
            </w:pPr>
            <w:r w:rsidRPr="00F26B4E">
              <w:rPr>
                <w:lang w:val="pt-BR"/>
              </w:rPr>
              <w:t>Grande quantidade de dados carregados a cada consulta</w:t>
            </w:r>
          </w:p>
        </w:tc>
      </w:tr>
      <w:tr w:rsidR="00EC2A29" w:rsidRPr="00F26B4E">
        <w:tc>
          <w:tcPr>
            <w:tcW w:w="4360" w:type="dxa"/>
          </w:tcPr>
          <w:p w:rsidR="00EC2A29" w:rsidRPr="00F26B4E" w:rsidRDefault="00EC2A29" w:rsidP="008C4538">
            <w:pPr>
              <w:tabs>
                <w:tab w:val="left" w:pos="2560"/>
              </w:tabs>
              <w:spacing w:line="240" w:lineRule="auto"/>
              <w:ind w:firstLine="0"/>
              <w:rPr>
                <w:lang w:val="pt-BR"/>
              </w:rPr>
            </w:pPr>
            <w:r w:rsidRPr="00F26B4E">
              <w:rPr>
                <w:lang w:val="pt-BR"/>
              </w:rPr>
              <w:t>Consulta principalmente dados brutos</w:t>
            </w:r>
          </w:p>
        </w:tc>
        <w:tc>
          <w:tcPr>
            <w:tcW w:w="4360" w:type="dxa"/>
          </w:tcPr>
          <w:p w:rsidR="00EC2A29" w:rsidRPr="00F26B4E" w:rsidRDefault="00EC2A29" w:rsidP="008C4538">
            <w:pPr>
              <w:spacing w:line="240" w:lineRule="auto"/>
              <w:ind w:firstLine="0"/>
              <w:rPr>
                <w:lang w:val="pt-BR"/>
              </w:rPr>
            </w:pPr>
            <w:r w:rsidRPr="00F26B4E">
              <w:rPr>
                <w:lang w:val="pt-BR"/>
              </w:rPr>
              <w:t>Consulta principalmente dados sumarizados</w:t>
            </w:r>
          </w:p>
        </w:tc>
      </w:tr>
      <w:tr w:rsidR="00EC2A29" w:rsidRPr="008B537C">
        <w:tc>
          <w:tcPr>
            <w:tcW w:w="4360" w:type="dxa"/>
          </w:tcPr>
          <w:p w:rsidR="00EC2A29" w:rsidRPr="00F26B4E" w:rsidRDefault="00EC2A29" w:rsidP="008C4538">
            <w:pPr>
              <w:spacing w:line="240" w:lineRule="auto"/>
              <w:ind w:firstLine="0"/>
              <w:rPr>
                <w:lang w:val="pt-BR"/>
              </w:rPr>
            </w:pPr>
            <w:r w:rsidRPr="00F26B4E">
              <w:rPr>
                <w:lang w:val="pt-BR"/>
              </w:rPr>
              <w:t>Utilização de dados recentes</w:t>
            </w:r>
          </w:p>
        </w:tc>
        <w:tc>
          <w:tcPr>
            <w:tcW w:w="4360" w:type="dxa"/>
          </w:tcPr>
          <w:p w:rsidR="00EC2A29" w:rsidRPr="00F26B4E" w:rsidRDefault="00EC2A29" w:rsidP="008C4538">
            <w:pPr>
              <w:spacing w:line="240" w:lineRule="auto"/>
              <w:ind w:firstLine="35"/>
              <w:rPr>
                <w:lang w:val="pt-BR"/>
              </w:rPr>
            </w:pPr>
            <w:r w:rsidRPr="00F26B4E">
              <w:rPr>
                <w:lang w:val="pt-BR"/>
              </w:rPr>
              <w:t>Utilização de dados históricos, recentes e projeções para o futuro</w:t>
            </w:r>
          </w:p>
        </w:tc>
      </w:tr>
      <w:tr w:rsidR="00EC2A29" w:rsidRPr="008B537C">
        <w:tblPrEx>
          <w:tblLook w:val="04A0"/>
        </w:tblPrEx>
        <w:tc>
          <w:tcPr>
            <w:tcW w:w="4360" w:type="dxa"/>
          </w:tcPr>
          <w:p w:rsidR="00EC2A29" w:rsidRPr="00F26B4E" w:rsidRDefault="00EC2A29" w:rsidP="008C4538">
            <w:pPr>
              <w:spacing w:line="240" w:lineRule="auto"/>
              <w:ind w:firstLine="0"/>
              <w:rPr>
                <w:lang w:val="pt-BR"/>
              </w:rPr>
            </w:pPr>
            <w:r w:rsidRPr="00F26B4E">
              <w:rPr>
                <w:lang w:val="pt-BR"/>
              </w:rPr>
              <w:t>Pouca ou nenhuma derivação complexa dos dados</w:t>
            </w:r>
          </w:p>
        </w:tc>
        <w:tc>
          <w:tcPr>
            <w:tcW w:w="4360" w:type="dxa"/>
          </w:tcPr>
          <w:p w:rsidR="00EC2A29" w:rsidRPr="00F26B4E" w:rsidRDefault="00EC2A29" w:rsidP="008C4538">
            <w:pPr>
              <w:spacing w:line="240" w:lineRule="auto"/>
              <w:ind w:firstLine="0"/>
              <w:rPr>
                <w:lang w:val="pt-BR"/>
              </w:rPr>
            </w:pPr>
            <w:r w:rsidRPr="00F26B4E">
              <w:rPr>
                <w:lang w:val="pt-BR"/>
              </w:rPr>
              <w:t>Muitas derivações complexas dos dados</w:t>
            </w:r>
          </w:p>
        </w:tc>
      </w:tr>
    </w:tbl>
    <w:p w:rsidR="00BB5C70" w:rsidRPr="00F26B4E" w:rsidRDefault="00897034" w:rsidP="00B9653B">
      <w:pPr>
        <w:pStyle w:val="Caption"/>
        <w:keepNext/>
        <w:ind w:firstLine="567"/>
        <w:rPr>
          <w:lang w:val="pt-BR"/>
        </w:rPr>
      </w:pPr>
      <w:r w:rsidRPr="00F26B4E">
        <w:rPr>
          <w:lang w:val="pt-BR"/>
        </w:rPr>
        <w:t xml:space="preserve"> </w:t>
      </w:r>
      <w:r w:rsidR="00BB5C70" w:rsidRPr="00F26B4E">
        <w:rPr>
          <w:lang w:val="pt-BR"/>
        </w:rPr>
        <w:t xml:space="preserve">Table </w:t>
      </w:r>
      <w:r w:rsidR="00371699" w:rsidRPr="00F26B4E">
        <w:rPr>
          <w:lang w:val="pt-BR"/>
        </w:rPr>
        <w:fldChar w:fldCharType="begin"/>
      </w:r>
      <w:r w:rsidR="00D458F0" w:rsidRPr="00F26B4E">
        <w:rPr>
          <w:lang w:val="pt-BR"/>
        </w:rPr>
        <w:instrText xml:space="preserve"> SEQ Table \* ARABIC </w:instrText>
      </w:r>
      <w:r w:rsidR="00371699" w:rsidRPr="00F26B4E">
        <w:rPr>
          <w:lang w:val="pt-BR"/>
        </w:rPr>
        <w:fldChar w:fldCharType="separate"/>
      </w:r>
      <w:r w:rsidR="00E63DFD" w:rsidRPr="00F26B4E">
        <w:rPr>
          <w:noProof/>
          <w:lang w:val="pt-BR"/>
        </w:rPr>
        <w:t>1</w:t>
      </w:r>
      <w:r w:rsidR="00371699" w:rsidRPr="00F26B4E">
        <w:rPr>
          <w:lang w:val="pt-BR"/>
        </w:rPr>
        <w:fldChar w:fldCharType="end"/>
      </w:r>
      <w:r w:rsidR="00BB5C70" w:rsidRPr="00F26B4E">
        <w:rPr>
          <w:lang w:val="pt-BR"/>
        </w:rPr>
        <w:t xml:space="preserve"> - Operações sistemas OLPT e SAG (Fonte olap solutions, thomsen pag 13)</w:t>
      </w:r>
    </w:p>
    <w:p w:rsidR="00BB5C70" w:rsidRPr="00F26B4E" w:rsidRDefault="00BB5C70" w:rsidP="002F32DF">
      <w:pPr>
        <w:rPr>
          <w:lang w:val="pt-BR"/>
        </w:rPr>
      </w:pPr>
      <w:r w:rsidRPr="00F26B4E">
        <w:rPr>
          <w:lang w:val="pt-BR"/>
        </w:rPr>
        <w:t>De acordo com INMON (1997), são apresentadas algumas diferenças no que se diz respeito aos dados entre os sistemas OLPT e SAG na tabela abaixo:</w:t>
      </w:r>
    </w:p>
    <w:tbl>
      <w:tblPr>
        <w:tblStyle w:val="TableGrid"/>
        <w:tblW w:w="0" w:type="auto"/>
        <w:tblLook w:val="00A0"/>
      </w:tblPr>
      <w:tblGrid>
        <w:gridCol w:w="4360"/>
        <w:gridCol w:w="4360"/>
      </w:tblGrid>
      <w:tr w:rsidR="00BB5C70" w:rsidRPr="00F26B4E">
        <w:tc>
          <w:tcPr>
            <w:tcW w:w="4360" w:type="dxa"/>
            <w:shd w:val="clear" w:color="auto" w:fill="CCCCCC"/>
            <w:vAlign w:val="center"/>
          </w:tcPr>
          <w:p w:rsidR="00BB5C70" w:rsidRPr="00F26B4E" w:rsidRDefault="00BB5C70" w:rsidP="0028598A">
            <w:pPr>
              <w:ind w:firstLine="0"/>
              <w:jc w:val="center"/>
              <w:rPr>
                <w:b/>
                <w:lang w:val="pt-BR"/>
              </w:rPr>
            </w:pPr>
            <w:r w:rsidRPr="00F26B4E">
              <w:rPr>
                <w:b/>
                <w:lang w:val="pt-BR"/>
              </w:rPr>
              <w:t>OLPT</w:t>
            </w:r>
          </w:p>
        </w:tc>
        <w:tc>
          <w:tcPr>
            <w:tcW w:w="4360" w:type="dxa"/>
            <w:shd w:val="clear" w:color="auto" w:fill="CCCCCC"/>
            <w:vAlign w:val="center"/>
          </w:tcPr>
          <w:p w:rsidR="00BB5C70" w:rsidRPr="00F26B4E" w:rsidRDefault="00BB5C70" w:rsidP="0028598A">
            <w:pPr>
              <w:ind w:firstLine="0"/>
              <w:jc w:val="center"/>
              <w:rPr>
                <w:b/>
                <w:lang w:val="pt-BR"/>
              </w:rPr>
            </w:pPr>
            <w:r w:rsidRPr="00F26B4E">
              <w:rPr>
                <w:b/>
                <w:lang w:val="pt-BR"/>
              </w:rPr>
              <w:t>SAG</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Dados primitivos/operacionais</w:t>
            </w:r>
          </w:p>
        </w:tc>
        <w:tc>
          <w:tcPr>
            <w:tcW w:w="4360" w:type="dxa"/>
            <w:vAlign w:val="center"/>
          </w:tcPr>
          <w:p w:rsidR="00BB5C70" w:rsidRPr="00F26B4E" w:rsidRDefault="00BB5C70" w:rsidP="002F32DF">
            <w:pPr>
              <w:ind w:firstLine="0"/>
              <w:rPr>
                <w:lang w:val="pt-BR"/>
              </w:rPr>
            </w:pPr>
            <w:r w:rsidRPr="00F26B4E">
              <w:rPr>
                <w:lang w:val="pt-BR"/>
              </w:rPr>
              <w:t>Dados derivados</w:t>
            </w:r>
          </w:p>
        </w:tc>
      </w:tr>
      <w:tr w:rsidR="00BB5C70" w:rsidRPr="008B537C">
        <w:tc>
          <w:tcPr>
            <w:tcW w:w="4360" w:type="dxa"/>
            <w:vAlign w:val="center"/>
          </w:tcPr>
          <w:p w:rsidR="00BB5C70" w:rsidRPr="00F26B4E" w:rsidRDefault="00BB5C70" w:rsidP="002F32DF">
            <w:pPr>
              <w:ind w:firstLine="0"/>
              <w:rPr>
                <w:lang w:val="pt-BR"/>
              </w:rPr>
            </w:pPr>
            <w:r w:rsidRPr="00F26B4E">
              <w:rPr>
                <w:lang w:val="pt-BR"/>
              </w:rPr>
              <w:t>Baseados em aplicações</w:t>
            </w:r>
          </w:p>
        </w:tc>
        <w:tc>
          <w:tcPr>
            <w:tcW w:w="4360" w:type="dxa"/>
            <w:vAlign w:val="center"/>
          </w:tcPr>
          <w:p w:rsidR="00BB5C70" w:rsidRPr="00F26B4E" w:rsidRDefault="00BB5C70" w:rsidP="002F32DF">
            <w:pPr>
              <w:ind w:firstLine="0"/>
              <w:rPr>
                <w:lang w:val="pt-BR"/>
              </w:rPr>
            </w:pPr>
            <w:r w:rsidRPr="00F26B4E">
              <w:rPr>
                <w:lang w:val="pt-BR"/>
              </w:rPr>
              <w:t>Baseados em assuntos de negócio</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Detalhados</w:t>
            </w:r>
          </w:p>
        </w:tc>
        <w:tc>
          <w:tcPr>
            <w:tcW w:w="4360" w:type="dxa"/>
            <w:vAlign w:val="center"/>
          </w:tcPr>
          <w:p w:rsidR="00BB5C70" w:rsidRPr="00F26B4E" w:rsidRDefault="00BB5C70" w:rsidP="002F32DF">
            <w:pPr>
              <w:ind w:firstLine="0"/>
              <w:rPr>
                <w:lang w:val="pt-BR"/>
              </w:rPr>
            </w:pPr>
            <w:r w:rsidRPr="00F26B4E">
              <w:rPr>
                <w:lang w:val="pt-BR"/>
              </w:rPr>
              <w:t>Resumidos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Exatos em relação ao momento do acesso</w:t>
            </w:r>
          </w:p>
        </w:tc>
        <w:tc>
          <w:tcPr>
            <w:tcW w:w="4360" w:type="dxa"/>
            <w:vAlign w:val="center"/>
          </w:tcPr>
          <w:p w:rsidR="00BB5C70" w:rsidRPr="00F26B4E" w:rsidRDefault="00BB5C70" w:rsidP="002F32DF">
            <w:pPr>
              <w:ind w:firstLine="0"/>
              <w:rPr>
                <w:lang w:val="pt-BR"/>
              </w:rPr>
            </w:pPr>
            <w:r w:rsidRPr="00F26B4E">
              <w:rPr>
                <w:lang w:val="pt-BR"/>
              </w:rPr>
              <w:t>Representam valores históricos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Atendem a comunidade funcional</w:t>
            </w:r>
          </w:p>
        </w:tc>
        <w:tc>
          <w:tcPr>
            <w:tcW w:w="4360" w:type="dxa"/>
            <w:vAlign w:val="center"/>
          </w:tcPr>
          <w:p w:rsidR="00BB5C70" w:rsidRPr="00F26B4E" w:rsidRDefault="00BB5C70" w:rsidP="002F32DF">
            <w:pPr>
              <w:ind w:firstLine="0"/>
              <w:rPr>
                <w:lang w:val="pt-BR"/>
              </w:rPr>
            </w:pPr>
            <w:r w:rsidRPr="00F26B4E">
              <w:rPr>
                <w:lang w:val="pt-BR"/>
              </w:rPr>
              <w:t>Atendem a comunidade gerencial</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Podem ser atualizados</w:t>
            </w:r>
          </w:p>
        </w:tc>
        <w:tc>
          <w:tcPr>
            <w:tcW w:w="4360" w:type="dxa"/>
            <w:vAlign w:val="center"/>
          </w:tcPr>
          <w:p w:rsidR="00BB5C70" w:rsidRPr="00F26B4E" w:rsidRDefault="00BB5C70" w:rsidP="002F32DF">
            <w:pPr>
              <w:ind w:firstLine="0"/>
              <w:rPr>
                <w:lang w:val="pt-BR"/>
              </w:rPr>
            </w:pPr>
            <w:r w:rsidRPr="00F26B4E">
              <w:rPr>
                <w:lang w:val="pt-BR"/>
              </w:rPr>
              <w:t>Não são atualizados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Processados repetitivamente</w:t>
            </w:r>
          </w:p>
        </w:tc>
        <w:tc>
          <w:tcPr>
            <w:tcW w:w="4360" w:type="dxa"/>
            <w:vAlign w:val="center"/>
          </w:tcPr>
          <w:p w:rsidR="00BB5C70" w:rsidRPr="00F26B4E" w:rsidRDefault="00BB5C70" w:rsidP="002F32DF">
            <w:pPr>
              <w:ind w:firstLine="0"/>
              <w:rPr>
                <w:lang w:val="pt-BR"/>
              </w:rPr>
            </w:pPr>
            <w:r w:rsidRPr="00F26B4E">
              <w:rPr>
                <w:lang w:val="pt-BR"/>
              </w:rPr>
              <w:t>Processados de forma huerística</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Performance fundamental</w:t>
            </w:r>
          </w:p>
        </w:tc>
        <w:tc>
          <w:tcPr>
            <w:tcW w:w="4360" w:type="dxa"/>
            <w:vAlign w:val="center"/>
          </w:tcPr>
          <w:p w:rsidR="00BB5C70" w:rsidRPr="00F26B4E" w:rsidRDefault="0028598A" w:rsidP="002F32DF">
            <w:pPr>
              <w:ind w:firstLine="0"/>
              <w:rPr>
                <w:lang w:val="pt-BR"/>
              </w:rPr>
            </w:pPr>
            <w:r w:rsidRPr="00F26B4E">
              <w:rPr>
                <w:lang w:val="pt-BR"/>
              </w:rPr>
              <w:t>Performance atenuada</w:t>
            </w:r>
          </w:p>
        </w:tc>
      </w:tr>
      <w:tr w:rsidR="00BB5C70" w:rsidRPr="008B537C">
        <w:tc>
          <w:tcPr>
            <w:tcW w:w="4360" w:type="dxa"/>
            <w:vAlign w:val="center"/>
          </w:tcPr>
          <w:p w:rsidR="00BB5C70" w:rsidRPr="00F26B4E" w:rsidRDefault="0028598A" w:rsidP="002F32DF">
            <w:pPr>
              <w:ind w:firstLine="0"/>
              <w:rPr>
                <w:lang w:val="pt-BR"/>
              </w:rPr>
            </w:pPr>
            <w:r w:rsidRPr="00F26B4E">
              <w:rPr>
                <w:lang w:val="pt-BR"/>
              </w:rPr>
              <w:t>Acessado uma unidade por vez</w:t>
            </w:r>
          </w:p>
        </w:tc>
        <w:tc>
          <w:tcPr>
            <w:tcW w:w="4360" w:type="dxa"/>
            <w:vAlign w:val="center"/>
          </w:tcPr>
          <w:p w:rsidR="00BB5C70" w:rsidRPr="00F26B4E" w:rsidRDefault="0028598A" w:rsidP="002F32DF">
            <w:pPr>
              <w:ind w:firstLine="0"/>
              <w:rPr>
                <w:lang w:val="pt-BR"/>
              </w:rPr>
            </w:pPr>
            <w:r w:rsidRPr="00F26B4E">
              <w:rPr>
                <w:lang w:val="pt-BR"/>
              </w:rPr>
              <w:t>Acessado um conjunto por vez</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 xml:space="preserve">Voltados para transações </w:t>
            </w:r>
          </w:p>
        </w:tc>
        <w:tc>
          <w:tcPr>
            <w:tcW w:w="4360" w:type="dxa"/>
            <w:vAlign w:val="center"/>
          </w:tcPr>
          <w:p w:rsidR="00BB5C70" w:rsidRPr="00F26B4E" w:rsidRDefault="0028598A" w:rsidP="002F32DF">
            <w:pPr>
              <w:ind w:firstLine="0"/>
              <w:rPr>
                <w:lang w:val="pt-BR"/>
              </w:rPr>
            </w:pPr>
            <w:r w:rsidRPr="00F26B4E">
              <w:rPr>
                <w:lang w:val="pt-BR"/>
              </w:rPr>
              <w:t>Voltados para análise</w:t>
            </w:r>
          </w:p>
        </w:tc>
      </w:tr>
      <w:tr w:rsidR="00BB5C70" w:rsidRPr="008B537C">
        <w:tc>
          <w:tcPr>
            <w:tcW w:w="4360" w:type="dxa"/>
            <w:vAlign w:val="center"/>
          </w:tcPr>
          <w:p w:rsidR="00BB5C70" w:rsidRPr="00F26B4E" w:rsidRDefault="0028598A" w:rsidP="002F32DF">
            <w:pPr>
              <w:ind w:firstLine="0"/>
              <w:rPr>
                <w:lang w:val="pt-BR"/>
              </w:rPr>
            </w:pPr>
            <w:r w:rsidRPr="00F26B4E">
              <w:rPr>
                <w:lang w:val="pt-BR"/>
              </w:rPr>
              <w:t>Pequena quantidade de dados utilizada em um processo</w:t>
            </w:r>
          </w:p>
        </w:tc>
        <w:tc>
          <w:tcPr>
            <w:tcW w:w="4360" w:type="dxa"/>
            <w:vAlign w:val="center"/>
          </w:tcPr>
          <w:p w:rsidR="00BB5C70" w:rsidRPr="00F26B4E" w:rsidRDefault="0028598A" w:rsidP="002F32DF">
            <w:pPr>
              <w:ind w:firstLine="0"/>
              <w:rPr>
                <w:lang w:val="pt-BR"/>
              </w:rPr>
            </w:pPr>
            <w:r w:rsidRPr="00F26B4E">
              <w:rPr>
                <w:lang w:val="pt-BR"/>
              </w:rPr>
              <w:t>Grande quantidade de dados utilizado em um processo</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Atendem às necessidades diárias</w:t>
            </w:r>
          </w:p>
        </w:tc>
        <w:tc>
          <w:tcPr>
            <w:tcW w:w="4360" w:type="dxa"/>
            <w:vAlign w:val="center"/>
          </w:tcPr>
          <w:p w:rsidR="00BB5C70" w:rsidRPr="00F26B4E" w:rsidRDefault="0028598A" w:rsidP="002F32DF">
            <w:pPr>
              <w:ind w:firstLine="0"/>
              <w:rPr>
                <w:lang w:val="pt-BR"/>
              </w:rPr>
            </w:pPr>
            <w:r w:rsidRPr="00F26B4E">
              <w:rPr>
                <w:lang w:val="pt-BR"/>
              </w:rPr>
              <w:t>Atendem às necessidades gerenciais</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Alta probabilidade de acesso</w:t>
            </w:r>
          </w:p>
        </w:tc>
        <w:tc>
          <w:tcPr>
            <w:tcW w:w="4360" w:type="dxa"/>
            <w:vAlign w:val="center"/>
          </w:tcPr>
          <w:p w:rsidR="00BB5C70" w:rsidRPr="00F26B4E" w:rsidRDefault="0028598A" w:rsidP="0028598A">
            <w:pPr>
              <w:keepNext/>
              <w:ind w:firstLine="0"/>
              <w:rPr>
                <w:lang w:val="pt-BR"/>
              </w:rPr>
            </w:pPr>
            <w:r w:rsidRPr="00F26B4E">
              <w:rPr>
                <w:lang w:val="pt-BR"/>
              </w:rPr>
              <w:t>Baixa probabilidade de acesso</w:t>
            </w:r>
          </w:p>
        </w:tc>
      </w:tr>
    </w:tbl>
    <w:p w:rsidR="0028598A" w:rsidRPr="00F26B4E" w:rsidRDefault="0028598A" w:rsidP="00B9653B">
      <w:pPr>
        <w:pStyle w:val="Caption"/>
        <w:ind w:firstLine="567"/>
        <w:rPr>
          <w:lang w:val="pt-BR"/>
        </w:rPr>
      </w:pPr>
      <w:r w:rsidRPr="00F26B4E">
        <w:rPr>
          <w:lang w:val="pt-BR"/>
        </w:rPr>
        <w:t xml:space="preserve">Table </w:t>
      </w:r>
      <w:r w:rsidR="00371699" w:rsidRPr="00F26B4E">
        <w:rPr>
          <w:lang w:val="pt-BR"/>
        </w:rPr>
        <w:fldChar w:fldCharType="begin"/>
      </w:r>
      <w:r w:rsidR="00D458F0" w:rsidRPr="00F26B4E">
        <w:rPr>
          <w:lang w:val="pt-BR"/>
        </w:rPr>
        <w:instrText xml:space="preserve"> SEQ Table \* ARABIC </w:instrText>
      </w:r>
      <w:r w:rsidR="00371699" w:rsidRPr="00F26B4E">
        <w:rPr>
          <w:lang w:val="pt-BR"/>
        </w:rPr>
        <w:fldChar w:fldCharType="separate"/>
      </w:r>
      <w:r w:rsidR="00E63DFD" w:rsidRPr="00F26B4E">
        <w:rPr>
          <w:noProof/>
          <w:lang w:val="pt-BR"/>
        </w:rPr>
        <w:t>2</w:t>
      </w:r>
      <w:r w:rsidR="00371699" w:rsidRPr="00F26B4E">
        <w:rPr>
          <w:lang w:val="pt-BR"/>
        </w:rPr>
        <w:fldChar w:fldCharType="end"/>
      </w:r>
      <w:r w:rsidRPr="00F26B4E">
        <w:rPr>
          <w:lang w:val="pt-BR"/>
        </w:rPr>
        <w:t xml:space="preserve"> - Diferencas OLPT e SAG (adaptacao, Fonte Inmon- como construir </w:t>
      </w:r>
      <w:r w:rsidR="007C6EAE" w:rsidRPr="00F26B4E">
        <w:rPr>
          <w:lang w:val="pt-BR"/>
        </w:rPr>
        <w:t>Data Warehouse</w:t>
      </w:r>
      <w:r w:rsidRPr="00F26B4E">
        <w:rPr>
          <w:lang w:val="pt-BR"/>
        </w:rPr>
        <w:t xml:space="preserve"> pag 18)</w:t>
      </w:r>
    </w:p>
    <w:p w:rsidR="002F32DF" w:rsidRPr="00F26B4E" w:rsidRDefault="007C6EAE" w:rsidP="002F32DF">
      <w:pPr>
        <w:pStyle w:val="Heading2"/>
        <w:numPr>
          <w:numberingChange w:id="46" w:author="Anderson Faria" w:date="2014-10-02T19:24:00Z" w:original="%1:2:0:.%2:3:0:"/>
        </w:numPr>
        <w:rPr>
          <w:lang w:val="pt-BR"/>
        </w:rPr>
      </w:pPr>
      <w:r w:rsidRPr="00F26B4E">
        <w:rPr>
          <w:lang w:val="pt-BR"/>
        </w:rPr>
        <w:t>Data Warehouse</w:t>
      </w:r>
      <w:r w:rsidR="006C359B" w:rsidRPr="00F26B4E">
        <w:rPr>
          <w:lang w:val="pt-BR"/>
        </w:rPr>
        <w:tab/>
      </w:r>
    </w:p>
    <w:p w:rsidR="001B650B" w:rsidRPr="00F26B4E" w:rsidRDefault="001B650B" w:rsidP="001B650B">
      <w:pPr>
        <w:pStyle w:val="Heading3"/>
        <w:numPr>
          <w:numberingChange w:id="47" w:author="Anderson Faria" w:date="2014-10-02T19:24:00Z" w:original="%1:2:0:.%2:3:0:.%3:1:0:"/>
        </w:numPr>
        <w:rPr>
          <w:lang w:val="pt-BR"/>
        </w:rPr>
      </w:pPr>
      <w:r w:rsidRPr="00F26B4E">
        <w:rPr>
          <w:lang w:val="pt-BR"/>
        </w:rPr>
        <w:t>Banco de dados</w:t>
      </w:r>
    </w:p>
    <w:p w:rsidR="00D00CC9" w:rsidRPr="00F26B4E" w:rsidRDefault="001B650B" w:rsidP="00516272">
      <w:pPr>
        <w:rPr>
          <w:lang w:val="pt-BR"/>
        </w:rPr>
      </w:pPr>
      <w:r w:rsidRPr="00F26B4E">
        <w:rPr>
          <w:lang w:val="pt-BR"/>
        </w:rPr>
        <w:t xml:space="preserve">Como foi apresentado anteriormente, uma dos componentes de um sistema de informação é a tecnologia de armazenamento dos dados. Todo sistema de informação possui uma forma de armazenar seus dados. </w:t>
      </w:r>
    </w:p>
    <w:p w:rsidR="00A66B24" w:rsidRPr="00F26B4E" w:rsidRDefault="002D0B95" w:rsidP="00516272">
      <w:pPr>
        <w:rPr>
          <w:lang w:val="pt-BR"/>
        </w:rPr>
      </w:pPr>
      <w:r w:rsidRPr="00F26B4E">
        <w:rPr>
          <w:lang w:val="pt-BR"/>
        </w:rPr>
        <w:t>O início do</w:t>
      </w:r>
      <w:r w:rsidR="001B650B" w:rsidRPr="00F26B4E">
        <w:rPr>
          <w:lang w:val="pt-BR"/>
        </w:rPr>
        <w:t xml:space="preserve"> mundo computacional consistia em aplicações individuais  executadas em arquivos mestres que por sua vez eram armazenados em fitas magnéticas sendo acessadas de maneira seqüencial. </w:t>
      </w:r>
      <w:r w:rsidR="00A66B24" w:rsidRPr="00F26B4E">
        <w:rPr>
          <w:lang w:val="pt-BR"/>
        </w:rPr>
        <w:t xml:space="preserve">Segue abaixo uma figura exemplificando as aplicações que utilizavam o ambiente tradicional de arquivos: </w:t>
      </w:r>
    </w:p>
    <w:p w:rsidR="00A66B24" w:rsidRPr="00F26B4E" w:rsidRDefault="00A66B24" w:rsidP="00A66B24">
      <w:pPr>
        <w:pStyle w:val="Caption"/>
        <w:keepNext/>
        <w:ind w:firstLine="0"/>
        <w:jc w:val="center"/>
        <w:rPr>
          <w:lang w:val="pt-BR"/>
        </w:rPr>
      </w:pPr>
      <w:r w:rsidRPr="00F26B4E">
        <w:rPr>
          <w:noProof/>
          <w:lang w:val="en-US"/>
        </w:rPr>
        <w:drawing>
          <wp:inline distT="0" distB="0" distL="0" distR="0">
            <wp:extent cx="4448175" cy="2714625"/>
            <wp:effectExtent l="2540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448175" cy="2714625"/>
                    </a:xfrm>
                    <a:prstGeom prst="rect">
                      <a:avLst/>
                    </a:prstGeom>
                  </pic:spPr>
                </pic:pic>
              </a:graphicData>
            </a:graphic>
          </wp:inline>
        </w:drawing>
      </w:r>
    </w:p>
    <w:p w:rsidR="00A66B24" w:rsidRPr="00F26B4E" w:rsidRDefault="00A66B24" w:rsidP="00B9653B">
      <w:pPr>
        <w:pStyle w:val="Caption"/>
        <w:rPr>
          <w:lang w:val="pt-BR"/>
        </w:rPr>
      </w:pPr>
      <w:r w:rsidRPr="00F26B4E">
        <w:rPr>
          <w:lang w:val="pt-BR"/>
        </w:rPr>
        <w:t xml:space="preserve">Figura </w:t>
      </w:r>
      <w:r w:rsidR="00371699" w:rsidRPr="00F26B4E">
        <w:rPr>
          <w:lang w:val="pt-BR"/>
        </w:rPr>
        <w:fldChar w:fldCharType="begin"/>
      </w:r>
      <w:r w:rsidRPr="00F26B4E">
        <w:rPr>
          <w:lang w:val="pt-BR"/>
        </w:rPr>
        <w:instrText xml:space="preserve"> SEQ Figura \* ARABIC </w:instrText>
      </w:r>
      <w:r w:rsidR="00371699" w:rsidRPr="00F26B4E">
        <w:rPr>
          <w:lang w:val="pt-BR"/>
        </w:rPr>
        <w:fldChar w:fldCharType="separate"/>
      </w:r>
      <w:r w:rsidR="00377BDF">
        <w:rPr>
          <w:noProof/>
          <w:lang w:val="pt-BR"/>
        </w:rPr>
        <w:t>2</w:t>
      </w:r>
      <w:r w:rsidR="00371699" w:rsidRPr="00F26B4E">
        <w:rPr>
          <w:lang w:val="pt-BR"/>
        </w:rPr>
        <w:fldChar w:fldCharType="end"/>
      </w:r>
      <w:r w:rsidRPr="00F26B4E">
        <w:rPr>
          <w:lang w:val="pt-BR"/>
        </w:rPr>
        <w:t xml:space="preserve"> - ambiente tradicional dos arquivos</w:t>
      </w:r>
    </w:p>
    <w:p w:rsidR="00D21A23" w:rsidRPr="00F26B4E" w:rsidRDefault="001B650B" w:rsidP="00516272">
      <w:pPr>
        <w:rPr>
          <w:lang w:val="pt-BR"/>
        </w:rPr>
      </w:pPr>
      <w:r w:rsidRPr="00F26B4E">
        <w:rPr>
          <w:lang w:val="pt-BR"/>
        </w:rPr>
        <w:t xml:space="preserve">Com o aumento significativo destas aplicações surgiram vários problemas como: sincronização dos dados, manutenção dos programas e grande quantidade de fita necessária. </w:t>
      </w:r>
      <w:r w:rsidR="002D0B95" w:rsidRPr="00F26B4E">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CF4D05" w:rsidRPr="00F26B4E" w:rsidRDefault="007E0B12" w:rsidP="00E63DFD">
      <w:pPr>
        <w:rPr>
          <w:lang w:val="pt-BR"/>
        </w:rPr>
      </w:pPr>
      <w:r w:rsidRPr="00F26B4E">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w:t>
      </w:r>
      <w:r w:rsidR="00772D2C" w:rsidRPr="00F26B4E">
        <w:rPr>
          <w:lang w:val="pt-BR"/>
        </w:rPr>
        <w:t>ma de armazenamento em arquivos. Segue abaixo figura da organização dos componentes de um banco de dados:</w:t>
      </w:r>
    </w:p>
    <w:p w:rsidR="008319A1" w:rsidRPr="00F26B4E" w:rsidRDefault="00CA40BA" w:rsidP="00DC0D18">
      <w:pPr>
        <w:keepNext/>
        <w:ind w:firstLine="0"/>
        <w:jc w:val="center"/>
        <w:rPr>
          <w:lang w:val="pt-BR"/>
        </w:rPr>
      </w:pPr>
      <w:r w:rsidRPr="00F26B4E">
        <w:rPr>
          <w:noProof/>
          <w:lang w:val="en-US"/>
        </w:rPr>
        <w:drawing>
          <wp:inline distT="0" distB="0" distL="0" distR="0">
            <wp:extent cx="4972050" cy="2705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972050" cy="2705100"/>
                    </a:xfrm>
                    <a:prstGeom prst="rect">
                      <a:avLst/>
                    </a:prstGeom>
                  </pic:spPr>
                </pic:pic>
              </a:graphicData>
            </a:graphic>
          </wp:inline>
        </w:drawing>
      </w:r>
    </w:p>
    <w:p w:rsidR="00CA40BA" w:rsidRPr="00F26B4E" w:rsidRDefault="008319A1" w:rsidP="008319A1">
      <w:pPr>
        <w:pStyle w:val="Caption"/>
        <w:rPr>
          <w:lang w:val="pt-BR"/>
        </w:rPr>
      </w:pPr>
      <w:r w:rsidRPr="00F26B4E">
        <w:rPr>
          <w:lang w:val="pt-BR"/>
        </w:rPr>
        <w:t xml:space="preserve">Figura </w:t>
      </w:r>
      <w:r w:rsidR="00371699" w:rsidRPr="00F26B4E">
        <w:rPr>
          <w:lang w:val="pt-BR"/>
        </w:rPr>
        <w:fldChar w:fldCharType="begin"/>
      </w:r>
      <w:r w:rsidRPr="00F26B4E">
        <w:rPr>
          <w:lang w:val="pt-BR"/>
        </w:rPr>
        <w:instrText xml:space="preserve"> SEQ Figura \* ARABIC </w:instrText>
      </w:r>
      <w:r w:rsidR="00371699" w:rsidRPr="00F26B4E">
        <w:rPr>
          <w:lang w:val="pt-BR"/>
        </w:rPr>
        <w:fldChar w:fldCharType="separate"/>
      </w:r>
      <w:r w:rsidR="00377BDF">
        <w:rPr>
          <w:noProof/>
          <w:lang w:val="pt-BR"/>
        </w:rPr>
        <w:t>3</w:t>
      </w:r>
      <w:r w:rsidR="00371699" w:rsidRPr="00F26B4E">
        <w:rPr>
          <w:lang w:val="pt-BR"/>
        </w:rPr>
        <w:fldChar w:fldCharType="end"/>
      </w:r>
      <w:r w:rsidRPr="00F26B4E">
        <w:rPr>
          <w:lang w:val="pt-BR"/>
        </w:rPr>
        <w:t xml:space="preserve"> - Sistema gerenciador de banco de dados</w:t>
      </w:r>
    </w:p>
    <w:p w:rsidR="00390385" w:rsidRPr="00F26B4E" w:rsidRDefault="00390385" w:rsidP="001B650B">
      <w:pPr>
        <w:rPr>
          <w:lang w:val="pt-BR"/>
        </w:rPr>
      </w:pPr>
      <w:r w:rsidRPr="00F26B4E">
        <w:rPr>
          <w:lang w:val="pt-BR"/>
        </w:rPr>
        <w:t>De acordo com TURBAN (2003), “um banco de dados, que é um grupo lógico de arquivos relacionados, pode evitar vários problemas associados a um ambiente tradicional de arquivos”.</w:t>
      </w:r>
      <w:r w:rsidR="000748C4" w:rsidRPr="00F26B4E">
        <w:rPr>
          <w:lang w:val="pt-BR"/>
        </w:rPr>
        <w:t xml:space="preserve"> O banco de dados possui um sistema que gerencia o acesso a</w:t>
      </w:r>
      <w:r w:rsidR="001E3D4A" w:rsidRPr="00F26B4E">
        <w:rPr>
          <w:lang w:val="pt-BR"/>
        </w:rPr>
        <w:t>os arquivos de dados chamado SGB</w:t>
      </w:r>
      <w:r w:rsidR="000748C4" w:rsidRPr="00F26B4E">
        <w:rPr>
          <w:lang w:val="pt-BR"/>
        </w:rPr>
        <w:t xml:space="preserve">D (Sistema de gerenciamento de banco de dados), que funciona como uma interface entre o banco de dados e as outras aplicações que necessitam acessar os dados. </w:t>
      </w:r>
    </w:p>
    <w:p w:rsidR="00483307" w:rsidRPr="00F26B4E" w:rsidRDefault="00483307" w:rsidP="00483307">
      <w:pPr>
        <w:pStyle w:val="Heading3"/>
        <w:numPr>
          <w:numberingChange w:id="48" w:author="Anderson Faria" w:date="2014-10-02T19:24:00Z" w:original="%1:2:0:.%2:3:0:.%3:2:0:"/>
        </w:numPr>
        <w:rPr>
          <w:lang w:val="pt-BR"/>
        </w:rPr>
      </w:pPr>
      <w:r w:rsidRPr="00F26B4E">
        <w:rPr>
          <w:lang w:val="pt-BR"/>
        </w:rPr>
        <w:t xml:space="preserve">Chegando ao </w:t>
      </w:r>
      <w:r w:rsidR="007C6EAE" w:rsidRPr="00F26B4E">
        <w:rPr>
          <w:lang w:val="pt-BR"/>
        </w:rPr>
        <w:t>Data Warehouse</w:t>
      </w:r>
    </w:p>
    <w:p w:rsidR="00305101" w:rsidRPr="00F26B4E" w:rsidRDefault="00483307" w:rsidP="001B650B">
      <w:pPr>
        <w:rPr>
          <w:lang w:val="pt-BR"/>
        </w:rPr>
      </w:pPr>
      <w:r w:rsidRPr="00F26B4E">
        <w:rPr>
          <w:lang w:val="pt-BR"/>
        </w:rPr>
        <w:t>Com o surgimento dos sistemas SAG, houve a necessidade de armazenar uma grande qu</w:t>
      </w:r>
      <w:r w:rsidR="007C68FF" w:rsidRPr="00F26B4E">
        <w:rPr>
          <w:lang w:val="pt-BR"/>
        </w:rPr>
        <w:t xml:space="preserve">antidade de dados sumarizados, </w:t>
      </w:r>
      <w:r w:rsidRPr="00F26B4E">
        <w:rPr>
          <w:lang w:val="pt-BR"/>
        </w:rPr>
        <w:t>históricos</w:t>
      </w:r>
      <w:r w:rsidR="007C68FF" w:rsidRPr="00F26B4E">
        <w:rPr>
          <w:lang w:val="pt-BR"/>
        </w:rPr>
        <w:t xml:space="preserve"> com grande valor de informação</w:t>
      </w:r>
      <w:r w:rsidRPr="00F26B4E">
        <w:rPr>
          <w:lang w:val="pt-BR"/>
        </w:rPr>
        <w:t xml:space="preserve"> para realização de aná</w:t>
      </w:r>
      <w:r w:rsidR="008C4538" w:rsidRPr="00F26B4E">
        <w:rPr>
          <w:lang w:val="pt-BR"/>
        </w:rPr>
        <w:t>lises auxiliando nas decisões gerenciais</w:t>
      </w:r>
      <w:r w:rsidR="007C68FF" w:rsidRPr="00F26B4E">
        <w:rPr>
          <w:lang w:val="pt-BR"/>
        </w:rPr>
        <w:t xml:space="preserve"> das organizações. </w:t>
      </w:r>
      <w:r w:rsidR="00305101" w:rsidRPr="00F26B4E">
        <w:rPr>
          <w:lang w:val="pt-BR"/>
        </w:rPr>
        <w:t xml:space="preserve">Estes dados são então armazenados em uma base de dados diferente dos sistemas OLPT denominada </w:t>
      </w:r>
      <w:r w:rsidR="007C6EAE" w:rsidRPr="00F26B4E">
        <w:rPr>
          <w:lang w:val="pt-BR"/>
        </w:rPr>
        <w:t>Data Warehouse</w:t>
      </w:r>
      <w:r w:rsidR="00305101" w:rsidRPr="00F26B4E">
        <w:rPr>
          <w:lang w:val="pt-BR"/>
        </w:rPr>
        <w:t>.</w:t>
      </w:r>
    </w:p>
    <w:p w:rsidR="007C68FF" w:rsidRPr="00F26B4E" w:rsidRDefault="00305101" w:rsidP="001B650B">
      <w:pPr>
        <w:rPr>
          <w:lang w:val="pt-BR"/>
        </w:rPr>
      </w:pPr>
      <w:r w:rsidRPr="00F26B4E">
        <w:rPr>
          <w:lang w:val="pt-BR"/>
        </w:rPr>
        <w:t xml:space="preserve">Segundo INOMN (1997), o </w:t>
      </w:r>
      <w:r w:rsidR="007C6EAE" w:rsidRPr="00F26B4E">
        <w:rPr>
          <w:lang w:val="pt-BR"/>
        </w:rPr>
        <w:t>Data Warehouse</w:t>
      </w:r>
      <w:r w:rsidRPr="00F26B4E">
        <w:rPr>
          <w:lang w:val="pt-BR"/>
        </w:rPr>
        <w:t xml:space="preserve"> é a base pr</w:t>
      </w:r>
      <w:r w:rsidR="002E435F" w:rsidRPr="00F26B4E">
        <w:rPr>
          <w:lang w:val="pt-BR"/>
        </w:rPr>
        <w:t>incipal dos sistemas SAG e pode ser definido</w:t>
      </w:r>
      <w:r w:rsidRPr="00F26B4E">
        <w:rPr>
          <w:lang w:val="pt-BR"/>
        </w:rPr>
        <w:t xml:space="preserve"> como “um conjunto de dados baseado em assuntos, integrado, não-volátil, e variável em relação ao tempo, de apoio às decisões gerenciais</w:t>
      </w:r>
      <w:r w:rsidR="00365C92" w:rsidRPr="00F26B4E">
        <w:rPr>
          <w:lang w:val="pt-BR"/>
        </w:rPr>
        <w:t>”</w:t>
      </w:r>
      <w:r w:rsidRPr="00F26B4E">
        <w:rPr>
          <w:lang w:val="pt-BR"/>
        </w:rPr>
        <w:t>.</w:t>
      </w:r>
    </w:p>
    <w:p w:rsidR="00483307" w:rsidRPr="00F26B4E" w:rsidRDefault="00483307" w:rsidP="003465DB">
      <w:pPr>
        <w:pStyle w:val="Heading3"/>
        <w:numPr>
          <w:numberingChange w:id="49" w:author="Anderson Faria" w:date="2014-10-02T19:24:00Z" w:original="%1:2:0:.%2:3:0:.%3:3:0:"/>
        </w:numPr>
        <w:rPr>
          <w:lang w:val="pt-BR"/>
        </w:rPr>
      </w:pPr>
      <w:r w:rsidRPr="00F26B4E">
        <w:rPr>
          <w:lang w:val="pt-BR"/>
        </w:rPr>
        <w:t>Objetivos</w:t>
      </w:r>
    </w:p>
    <w:p w:rsidR="002E435F" w:rsidRPr="00F26B4E" w:rsidRDefault="002E435F" w:rsidP="001B650B">
      <w:pPr>
        <w:rPr>
          <w:lang w:val="pt-BR"/>
        </w:rPr>
      </w:pPr>
      <w:r w:rsidRPr="00F26B4E">
        <w:rPr>
          <w:lang w:val="pt-BR"/>
        </w:rPr>
        <w:t xml:space="preserve">De acordo com KIMBALL (2002), </w:t>
      </w:r>
      <w:r w:rsidR="008319A1" w:rsidRPr="00F26B4E">
        <w:rPr>
          <w:lang w:val="pt-BR"/>
        </w:rPr>
        <w:t>o</w:t>
      </w:r>
      <w:r w:rsidRPr="00F26B4E">
        <w:rPr>
          <w:lang w:val="pt-BR"/>
        </w:rPr>
        <w:t xml:space="preserve"> </w:t>
      </w:r>
      <w:r w:rsidR="007C6EAE" w:rsidRPr="00F26B4E">
        <w:rPr>
          <w:lang w:val="pt-BR"/>
        </w:rPr>
        <w:t>Data Warehouse</w:t>
      </w:r>
      <w:r w:rsidR="00A27C8A" w:rsidRPr="00F26B4E">
        <w:rPr>
          <w:lang w:val="pt-BR"/>
        </w:rPr>
        <w:t xml:space="preserve"> possui alguns objetivos descritos </w:t>
      </w:r>
      <w:r w:rsidR="00B9653B">
        <w:rPr>
          <w:lang w:val="pt-BR"/>
        </w:rPr>
        <w:t>a seguir</w:t>
      </w:r>
      <w:r w:rsidR="00A27C8A" w:rsidRPr="00F26B4E">
        <w:rPr>
          <w:lang w:val="pt-BR"/>
        </w:rPr>
        <w:t>.</w:t>
      </w:r>
    </w:p>
    <w:p w:rsidR="00A27C8A" w:rsidRPr="00F26B4E" w:rsidRDefault="00A27C8A" w:rsidP="001B650B">
      <w:pPr>
        <w:rPr>
          <w:lang w:val="pt-BR"/>
        </w:rPr>
      </w:pPr>
      <w:r w:rsidRPr="00F26B4E">
        <w:rPr>
          <w:lang w:val="pt-BR"/>
        </w:rPr>
        <w:t xml:space="preserve">O </w:t>
      </w:r>
      <w:r w:rsidR="007C6EAE" w:rsidRPr="00F26B4E">
        <w:rPr>
          <w:lang w:val="pt-BR"/>
        </w:rPr>
        <w:t>Data Warehouse</w:t>
      </w:r>
      <w:r w:rsidRPr="00F26B4E">
        <w:rPr>
          <w:lang w:val="pt-BR"/>
        </w:rPr>
        <w:t xml:space="preserve"> deve p</w:t>
      </w:r>
      <w:r w:rsidR="002E435F" w:rsidRPr="00F26B4E">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F26B4E">
        <w:rPr>
          <w:lang w:val="pt-BR"/>
        </w:rPr>
        <w:t>rápidas.</w:t>
      </w:r>
    </w:p>
    <w:p w:rsidR="001E3111" w:rsidRPr="00F26B4E" w:rsidRDefault="00A27C8A" w:rsidP="001B650B">
      <w:pPr>
        <w:rPr>
          <w:lang w:val="pt-BR"/>
        </w:rPr>
      </w:pPr>
      <w:r w:rsidRPr="00F26B4E">
        <w:rPr>
          <w:lang w:val="pt-BR"/>
        </w:rPr>
        <w:t xml:space="preserve">As informações </w:t>
      </w:r>
      <w:r w:rsidR="0059146B" w:rsidRPr="00F26B4E">
        <w:rPr>
          <w:lang w:val="pt-BR"/>
        </w:rPr>
        <w:t xml:space="preserve">disponibilizadas pelo </w:t>
      </w:r>
      <w:r w:rsidR="007C6EAE" w:rsidRPr="00F26B4E">
        <w:rPr>
          <w:lang w:val="pt-BR"/>
        </w:rPr>
        <w:t>Data Warehouse</w:t>
      </w:r>
      <w:r w:rsidRPr="00F26B4E">
        <w:rPr>
          <w:lang w:val="pt-BR"/>
        </w:rPr>
        <w:t xml:space="preserve"> devem ser</w:t>
      </w:r>
      <w:r w:rsidR="0059146B" w:rsidRPr="00F26B4E">
        <w:rPr>
          <w:lang w:val="pt-BR"/>
        </w:rPr>
        <w:t xml:space="preserve"> confiáveis e concretas. Os dados devem consistentes e estarem disponíveis para a empresa apenas após serem filtrados e revisados.</w:t>
      </w:r>
    </w:p>
    <w:p w:rsidR="001E3111" w:rsidRPr="00F26B4E" w:rsidRDefault="001E3111" w:rsidP="001B650B">
      <w:pPr>
        <w:rPr>
          <w:lang w:val="pt-BR"/>
        </w:rPr>
      </w:pPr>
      <w:r w:rsidRPr="00F26B4E">
        <w:rPr>
          <w:lang w:val="pt-BR"/>
        </w:rPr>
        <w:t xml:space="preserve">O </w:t>
      </w:r>
      <w:r w:rsidR="007C6EAE" w:rsidRPr="00F26B4E">
        <w:rPr>
          <w:lang w:val="pt-BR"/>
        </w:rPr>
        <w:t>Data Warehouse</w:t>
      </w:r>
      <w:r w:rsidRPr="00F26B4E">
        <w:rPr>
          <w:lang w:val="pt-BR"/>
        </w:rPr>
        <w:t xml:space="preserve"> deve estar preparado para </w:t>
      </w:r>
      <w:r w:rsidR="008319A1" w:rsidRPr="00F26B4E">
        <w:rPr>
          <w:lang w:val="pt-BR"/>
        </w:rPr>
        <w:t xml:space="preserve">mudanças, </w:t>
      </w:r>
      <w:r w:rsidR="0059146B" w:rsidRPr="00F26B4E">
        <w:rPr>
          <w:lang w:val="pt-BR"/>
        </w:rPr>
        <w:t>pois as necessidades das áreas de negócio da empresa estão sempre sujeitas a mudanças.</w:t>
      </w:r>
    </w:p>
    <w:p w:rsidR="001E3111" w:rsidRPr="00F26B4E" w:rsidRDefault="00E05AA9" w:rsidP="001B650B">
      <w:pPr>
        <w:rPr>
          <w:lang w:val="pt-BR"/>
        </w:rPr>
      </w:pPr>
      <w:r w:rsidRPr="00F26B4E">
        <w:rPr>
          <w:lang w:val="pt-BR"/>
        </w:rPr>
        <w:t xml:space="preserve">O </w:t>
      </w:r>
      <w:r w:rsidR="007C6EAE" w:rsidRPr="00F26B4E">
        <w:rPr>
          <w:lang w:val="pt-BR"/>
        </w:rPr>
        <w:t>Data Warehouse</w:t>
      </w:r>
      <w:r w:rsidRPr="00F26B4E">
        <w:rPr>
          <w:lang w:val="pt-BR"/>
        </w:rPr>
        <w:t xml:space="preserve"> d</w:t>
      </w:r>
      <w:r w:rsidR="001E3111" w:rsidRPr="00F26B4E">
        <w:rPr>
          <w:lang w:val="pt-BR"/>
        </w:rPr>
        <w:t xml:space="preserve">eve ser seguro, pois </w:t>
      </w:r>
      <w:r w:rsidRPr="00F26B4E">
        <w:rPr>
          <w:lang w:val="pt-BR"/>
        </w:rPr>
        <w:t xml:space="preserve">é onde </w:t>
      </w:r>
      <w:r w:rsidR="001E3111" w:rsidRPr="00F26B4E">
        <w:rPr>
          <w:lang w:val="pt-BR"/>
        </w:rPr>
        <w:t xml:space="preserve">todos </w:t>
      </w:r>
      <w:r w:rsidR="0059146B" w:rsidRPr="00F26B4E">
        <w:rPr>
          <w:lang w:val="pt-BR"/>
        </w:rPr>
        <w:t>os dados e informações vitais das organizações estão</w:t>
      </w:r>
      <w:r w:rsidRPr="00F26B4E">
        <w:rPr>
          <w:lang w:val="pt-BR"/>
        </w:rPr>
        <w:t xml:space="preserve"> armazenados. </w:t>
      </w:r>
      <w:r w:rsidR="0059146B" w:rsidRPr="00F26B4E">
        <w:rPr>
          <w:lang w:val="pt-BR"/>
        </w:rPr>
        <w:t xml:space="preserve"> </w:t>
      </w:r>
    </w:p>
    <w:p w:rsidR="00E05AA9" w:rsidRPr="00F26B4E" w:rsidRDefault="00E05AA9" w:rsidP="001B650B">
      <w:pPr>
        <w:rPr>
          <w:lang w:val="pt-BR"/>
        </w:rPr>
      </w:pPr>
      <w:r w:rsidRPr="00F26B4E">
        <w:rPr>
          <w:lang w:val="pt-BR"/>
        </w:rPr>
        <w:t xml:space="preserve">O </w:t>
      </w:r>
      <w:r w:rsidR="007C6EAE" w:rsidRPr="00F26B4E">
        <w:rPr>
          <w:lang w:val="pt-BR"/>
        </w:rPr>
        <w:t>Data Warehouse</w:t>
      </w:r>
      <w:r w:rsidRPr="00F26B4E">
        <w:rPr>
          <w:lang w:val="pt-BR"/>
        </w:rPr>
        <w:t xml:space="preserve"> deve</w:t>
      </w:r>
      <w:r w:rsidR="001E3111" w:rsidRPr="00F26B4E">
        <w:rPr>
          <w:lang w:val="pt-BR"/>
        </w:rPr>
        <w:t>r</w:t>
      </w:r>
      <w:r w:rsidRPr="00F26B4E">
        <w:rPr>
          <w:lang w:val="pt-BR"/>
        </w:rPr>
        <w:t xml:space="preserve"> dispor de informações que ajudem os gestores na tomada de decisão.</w:t>
      </w:r>
      <w:r w:rsidR="004E4CFF" w:rsidRPr="00F26B4E">
        <w:rPr>
          <w:lang w:val="pt-BR"/>
        </w:rPr>
        <w:t xml:space="preserve"> Segundo TURBAN (2003), o </w:t>
      </w:r>
      <w:r w:rsidR="007C6EAE" w:rsidRPr="00F26B4E">
        <w:rPr>
          <w:lang w:val="pt-BR"/>
        </w:rPr>
        <w:t>Data Warehouse</w:t>
      </w:r>
      <w:r w:rsidR="004E4CFF" w:rsidRPr="00F26B4E">
        <w:rPr>
          <w:lang w:val="pt-BR"/>
        </w:rPr>
        <w:t xml:space="preserve"> “é um sistema de gerenciamento de banco de dados multidimensional ou relacional, elaborado para oferecer suporte para a tomada de decisões de gerenciamento”. </w:t>
      </w:r>
    </w:p>
    <w:p w:rsidR="0059146B" w:rsidRPr="00F26B4E" w:rsidRDefault="00E05AA9" w:rsidP="001B650B">
      <w:pPr>
        <w:rPr>
          <w:lang w:val="pt-BR"/>
        </w:rPr>
      </w:pPr>
      <w:r w:rsidRPr="00F26B4E">
        <w:rPr>
          <w:lang w:val="pt-BR"/>
        </w:rPr>
        <w:t xml:space="preserve">Além de todos os objetivos acima, o </w:t>
      </w:r>
      <w:r w:rsidR="007C6EAE" w:rsidRPr="00F26B4E">
        <w:rPr>
          <w:lang w:val="pt-BR"/>
        </w:rPr>
        <w:t>Data Warehouse</w:t>
      </w:r>
      <w:r w:rsidRPr="00F26B4E">
        <w:rPr>
          <w:lang w:val="pt-BR"/>
        </w:rPr>
        <w:t xml:space="preserve"> deve ser d</w:t>
      </w:r>
      <w:r w:rsidR="001E3111" w:rsidRPr="00F26B4E">
        <w:rPr>
          <w:lang w:val="pt-BR"/>
        </w:rPr>
        <w:t>eve ser aceito pelos diretores e gerentes das organizações</w:t>
      </w:r>
      <w:r w:rsidRPr="00F26B4E">
        <w:rPr>
          <w:lang w:val="pt-BR"/>
        </w:rPr>
        <w:t>, pois serão os principais usuários do sistema.</w:t>
      </w:r>
    </w:p>
    <w:p w:rsidR="0059146B" w:rsidRPr="00F26B4E" w:rsidRDefault="0059146B" w:rsidP="0059146B">
      <w:pPr>
        <w:pStyle w:val="Heading3"/>
        <w:numPr>
          <w:numberingChange w:id="50" w:author="Anderson Faria" w:date="2014-10-02T19:24:00Z" w:original="%1:2:0:.%2:3:0:.%3:4:0:"/>
        </w:numPr>
        <w:rPr>
          <w:lang w:val="pt-BR"/>
        </w:rPr>
      </w:pPr>
      <w:r w:rsidRPr="00F26B4E">
        <w:rPr>
          <w:lang w:val="pt-BR"/>
        </w:rPr>
        <w:t>Características</w:t>
      </w:r>
    </w:p>
    <w:p w:rsidR="004E4CFF" w:rsidRPr="00F26B4E" w:rsidRDefault="006C5863" w:rsidP="0059146B">
      <w:pPr>
        <w:rPr>
          <w:lang w:val="pt-BR"/>
        </w:rPr>
      </w:pPr>
      <w:r w:rsidRPr="00F26B4E">
        <w:rPr>
          <w:lang w:val="pt-BR"/>
        </w:rPr>
        <w:t>Uma das principais característ</w:t>
      </w:r>
      <w:r w:rsidR="004E4CFF" w:rsidRPr="00F26B4E">
        <w:rPr>
          <w:lang w:val="pt-BR"/>
        </w:rPr>
        <w:t>ic</w:t>
      </w:r>
      <w:r w:rsidRPr="00F26B4E">
        <w:rPr>
          <w:lang w:val="pt-BR"/>
        </w:rPr>
        <w:t>as</w:t>
      </w:r>
      <w:r w:rsidR="004E4CFF" w:rsidRPr="00F26B4E">
        <w:rPr>
          <w:lang w:val="pt-BR"/>
        </w:rPr>
        <w:t xml:space="preserve"> é que o </w:t>
      </w:r>
      <w:r w:rsidR="007C6EAE" w:rsidRPr="00F26B4E">
        <w:rPr>
          <w:lang w:val="pt-BR"/>
        </w:rPr>
        <w:t>Data Warehouse</w:t>
      </w:r>
      <w:r w:rsidR="004E4CFF" w:rsidRPr="00F26B4E">
        <w:rPr>
          <w:lang w:val="pt-BR"/>
        </w:rPr>
        <w:t xml:space="preserve"> é baseado em assuntos de negócios de uma organização. Enquanto uma base de dados de um sistema operacional armazena dados sobre produtos, lojas e registros de vendas</w:t>
      </w:r>
      <w:r w:rsidR="008319A1" w:rsidRPr="00F26B4E">
        <w:rPr>
          <w:lang w:val="pt-BR"/>
        </w:rPr>
        <w:t>,</w:t>
      </w:r>
      <w:r w:rsidR="004E4CFF" w:rsidRPr="00F26B4E">
        <w:rPr>
          <w:lang w:val="pt-BR"/>
        </w:rPr>
        <w:t xml:space="preserve"> por exemplo</w:t>
      </w:r>
      <w:r w:rsidR="008319A1" w:rsidRPr="00F26B4E">
        <w:rPr>
          <w:lang w:val="pt-BR"/>
        </w:rPr>
        <w:t>,</w:t>
      </w:r>
      <w:r w:rsidR="004E4CFF" w:rsidRPr="00F26B4E">
        <w:rPr>
          <w:lang w:val="pt-BR"/>
        </w:rPr>
        <w:t xml:space="preserve"> um </w:t>
      </w:r>
      <w:r w:rsidR="007C6EAE" w:rsidRPr="00F26B4E">
        <w:rPr>
          <w:lang w:val="pt-BR"/>
        </w:rPr>
        <w:t>Data Warehouse</w:t>
      </w:r>
      <w:r w:rsidR="004E4CFF" w:rsidRPr="00F26B4E">
        <w:rPr>
          <w:lang w:val="pt-BR"/>
        </w:rPr>
        <w:t xml:space="preserve"> armazena dados relacionados à histórico de vendas e clientes.</w:t>
      </w:r>
    </w:p>
    <w:p w:rsidR="004E4CFF" w:rsidRPr="00F26B4E" w:rsidRDefault="006B6C36" w:rsidP="0059146B">
      <w:pPr>
        <w:rPr>
          <w:lang w:val="pt-BR"/>
        </w:rPr>
      </w:pPr>
      <w:r w:rsidRPr="00F26B4E">
        <w:rPr>
          <w:lang w:val="pt-BR"/>
        </w:rPr>
        <w:t>De acordo com INMON (1997) uma das principais características é que o</w:t>
      </w:r>
      <w:r w:rsidR="004E4CFF" w:rsidRPr="00F26B4E">
        <w:rPr>
          <w:lang w:val="pt-BR"/>
        </w:rPr>
        <w:t xml:space="preserve"> </w:t>
      </w:r>
      <w:r w:rsidR="007C6EAE" w:rsidRPr="00F26B4E">
        <w:rPr>
          <w:lang w:val="pt-BR"/>
        </w:rPr>
        <w:t>Data Warehouse</w:t>
      </w:r>
      <w:r w:rsidR="004E4CFF" w:rsidRPr="00F26B4E">
        <w:rPr>
          <w:lang w:val="pt-BR"/>
        </w:rPr>
        <w:t xml:space="preserve"> deve ser integrado, pois </w:t>
      </w:r>
      <w:r w:rsidRPr="00F26B4E">
        <w:rPr>
          <w:lang w:val="pt-BR"/>
        </w:rPr>
        <w:t xml:space="preserve">os dados são armazenados de forma diferente nos sistemas operacionais de uma organização e ao serem transferidos para o </w:t>
      </w:r>
      <w:r w:rsidR="007C6EAE" w:rsidRPr="00F26B4E">
        <w:rPr>
          <w:lang w:val="pt-BR"/>
        </w:rPr>
        <w:t>Data Warehouse</w:t>
      </w:r>
      <w:r w:rsidRPr="00F26B4E">
        <w:rPr>
          <w:lang w:val="pt-BR"/>
        </w:rPr>
        <w:t>, estes dados devem ser transformados e as inconsistências devem ser removidas e se tenha um único padrão estabelecido. Um exemplo seria uma data em um formato dia-mês-an</w:t>
      </w:r>
      <w:r w:rsidR="00193405" w:rsidRPr="00F26B4E">
        <w:rPr>
          <w:lang w:val="pt-BR"/>
        </w:rPr>
        <w:t xml:space="preserve">o e </w:t>
      </w:r>
      <w:r w:rsidRPr="00F26B4E">
        <w:rPr>
          <w:lang w:val="pt-BR"/>
        </w:rPr>
        <w:t>no formato ano-mês-dia em diferentes sistemas operacionais.</w:t>
      </w:r>
    </w:p>
    <w:p w:rsidR="006B6C36" w:rsidRPr="00F26B4E" w:rsidRDefault="00193405" w:rsidP="0059146B">
      <w:pPr>
        <w:rPr>
          <w:lang w:val="pt-BR"/>
        </w:rPr>
      </w:pPr>
      <w:r w:rsidRPr="00F26B4E">
        <w:rPr>
          <w:lang w:val="pt-BR"/>
        </w:rPr>
        <w:t>Outra c</w:t>
      </w:r>
      <w:r w:rsidR="008319A1" w:rsidRPr="00F26B4E">
        <w:rPr>
          <w:lang w:val="pt-BR"/>
        </w:rPr>
        <w:t>aracterística consiste</w:t>
      </w:r>
      <w:r w:rsidRPr="00F26B4E">
        <w:rPr>
          <w:lang w:val="pt-BR"/>
        </w:rPr>
        <w:t xml:space="preserve"> em que o </w:t>
      </w:r>
      <w:r w:rsidR="007C6EAE" w:rsidRPr="00F26B4E">
        <w:rPr>
          <w:lang w:val="pt-BR"/>
        </w:rPr>
        <w:t>Data Warehouse</w:t>
      </w:r>
      <w:r w:rsidRPr="00F26B4E">
        <w:rPr>
          <w:lang w:val="pt-BR"/>
        </w:rPr>
        <w:t xml:space="preserve"> é não volátil. </w:t>
      </w:r>
      <w:r w:rsidR="0073195D" w:rsidRPr="00F26B4E">
        <w:rPr>
          <w:lang w:val="pt-BR"/>
        </w:rPr>
        <w:t xml:space="preserve">Afirma MACHADO (2010) os dados são mantidos para se ter um histórico e que após a carga dos dados o </w:t>
      </w:r>
      <w:r w:rsidR="007C6EAE" w:rsidRPr="00F26B4E">
        <w:rPr>
          <w:lang w:val="pt-BR"/>
        </w:rPr>
        <w:t>Data Warehouse</w:t>
      </w:r>
      <w:r w:rsidR="0073195D" w:rsidRPr="00F26B4E">
        <w:rPr>
          <w:lang w:val="pt-BR"/>
        </w:rPr>
        <w:t xml:space="preserve"> possui apenas operações de consultas, ao contrário dos banco de dados operacionais onde são efetuadas com grande freqüência operações de consulta, inserção, remoção e atualização.</w:t>
      </w:r>
      <w:r w:rsidR="00FB5021" w:rsidRPr="00F26B4E">
        <w:rPr>
          <w:lang w:val="pt-BR"/>
        </w:rPr>
        <w:t xml:space="preserve"> Por este motivo pode-se afirmar que o </w:t>
      </w:r>
      <w:r w:rsidR="007C6EAE" w:rsidRPr="00F26B4E">
        <w:rPr>
          <w:lang w:val="pt-BR"/>
        </w:rPr>
        <w:t>Data Warehouse</w:t>
      </w:r>
      <w:r w:rsidR="00FB5021" w:rsidRPr="00F26B4E">
        <w:rPr>
          <w:lang w:val="pt-BR"/>
        </w:rPr>
        <w:t xml:space="preserve"> é a memória da organização.</w:t>
      </w:r>
    </w:p>
    <w:p w:rsidR="00E72977" w:rsidRPr="00F26B4E" w:rsidRDefault="009D440B" w:rsidP="0059146B">
      <w:pPr>
        <w:rPr>
          <w:lang w:val="pt-BR"/>
        </w:rPr>
      </w:pPr>
      <w:r w:rsidRPr="00F26B4E">
        <w:rPr>
          <w:lang w:val="pt-BR"/>
        </w:rPr>
        <w:t xml:space="preserve">O </w:t>
      </w:r>
      <w:r w:rsidR="007C6EAE" w:rsidRPr="00F26B4E">
        <w:rPr>
          <w:lang w:val="pt-BR"/>
        </w:rPr>
        <w:t>Data Warehouse</w:t>
      </w:r>
      <w:r w:rsidRPr="00F26B4E">
        <w:rPr>
          <w:lang w:val="pt-BR"/>
        </w:rPr>
        <w:t xml:space="preserve"> é variável em relação ao tempo.  Afirma INMON (1997) que “o horizonte de tempo válido para o </w:t>
      </w:r>
      <w:r w:rsidR="007C6EAE" w:rsidRPr="00F26B4E">
        <w:rPr>
          <w:lang w:val="pt-BR"/>
        </w:rPr>
        <w:t>Data Warehouse</w:t>
      </w:r>
      <w:r w:rsidRPr="00F26B4E">
        <w:rPr>
          <w:lang w:val="pt-BR"/>
        </w:rPr>
        <w:t xml:space="preserve"> é significativamente maior do que o dos sistemas operacionais”. Os dados em um </w:t>
      </w:r>
      <w:r w:rsidR="007C6EAE" w:rsidRPr="00F26B4E">
        <w:rPr>
          <w:lang w:val="pt-BR"/>
        </w:rPr>
        <w:t>Data Warehouse</w:t>
      </w:r>
      <w:r w:rsidRPr="00F26B4E">
        <w:rPr>
          <w:lang w:val="pt-BR"/>
        </w:rPr>
        <w:t xml:space="preserve"> representam dados operacionais em um determinado momento.</w:t>
      </w:r>
    </w:p>
    <w:p w:rsidR="00877C41" w:rsidRPr="00F26B4E" w:rsidRDefault="00483307" w:rsidP="003465DB">
      <w:pPr>
        <w:pStyle w:val="Heading3"/>
        <w:numPr>
          <w:numberingChange w:id="51" w:author="Anderson Faria" w:date="2014-10-02T19:24:00Z" w:original="%1:2:0:.%2:3:0:.%3:5:0:"/>
        </w:numPr>
        <w:rPr>
          <w:lang w:val="pt-BR"/>
        </w:rPr>
      </w:pPr>
      <w:r w:rsidRPr="00F26B4E">
        <w:rPr>
          <w:lang w:val="pt-BR"/>
        </w:rPr>
        <w:t>Componentes</w:t>
      </w:r>
    </w:p>
    <w:p w:rsidR="00877C41" w:rsidRPr="00F26B4E" w:rsidRDefault="00877C41" w:rsidP="00877C41">
      <w:pPr>
        <w:rPr>
          <w:lang w:val="pt-BR"/>
        </w:rPr>
      </w:pPr>
      <w:r w:rsidRPr="00F26B4E">
        <w:rPr>
          <w:lang w:val="pt-BR"/>
        </w:rPr>
        <w:t xml:space="preserve">O </w:t>
      </w:r>
      <w:r w:rsidR="007C6EAE" w:rsidRPr="00F26B4E">
        <w:rPr>
          <w:lang w:val="pt-BR"/>
        </w:rPr>
        <w:t>Data Warehouse</w:t>
      </w:r>
      <w:r w:rsidRPr="00F26B4E">
        <w:rPr>
          <w:lang w:val="pt-BR"/>
        </w:rPr>
        <w:t xml:space="preserve"> possui os seguintes componentes: sistemas operacionais de origem, </w:t>
      </w:r>
      <w:r w:rsidRPr="00F26B4E">
        <w:rPr>
          <w:i/>
          <w:lang w:val="pt-BR"/>
        </w:rPr>
        <w:t>data staging area</w:t>
      </w:r>
      <w:r w:rsidRPr="00F26B4E">
        <w:rPr>
          <w:lang w:val="pt-BR"/>
        </w:rPr>
        <w:t>, dados apresentáveis e ferramentas d</w:t>
      </w:r>
      <w:r w:rsidR="002A7986" w:rsidRPr="00F26B4E">
        <w:rPr>
          <w:lang w:val="pt-BR"/>
        </w:rPr>
        <w:t>e acesso aos dados apresentados conforme figura abaixo:</w:t>
      </w:r>
    </w:p>
    <w:p w:rsidR="008319A1" w:rsidRPr="00F26B4E" w:rsidRDefault="00221123" w:rsidP="00DC0D18">
      <w:pPr>
        <w:keepNext/>
        <w:ind w:firstLine="0"/>
        <w:jc w:val="center"/>
        <w:rPr>
          <w:lang w:val="pt-BR"/>
        </w:rPr>
      </w:pPr>
      <w:r w:rsidRPr="00F26B4E">
        <w:rPr>
          <w:noProof/>
          <w:lang w:val="en-US"/>
        </w:rPr>
        <w:drawing>
          <wp:inline distT="0" distB="0" distL="0" distR="0">
            <wp:extent cx="5400040" cy="2827020"/>
            <wp:effectExtent l="25400" t="0" r="1016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27020"/>
                    </a:xfrm>
                    <a:prstGeom prst="rect">
                      <a:avLst/>
                    </a:prstGeom>
                  </pic:spPr>
                </pic:pic>
              </a:graphicData>
            </a:graphic>
          </wp:inline>
        </w:drawing>
      </w:r>
    </w:p>
    <w:p w:rsidR="00221123" w:rsidRPr="00F26B4E" w:rsidRDefault="008319A1" w:rsidP="008319A1">
      <w:pPr>
        <w:pStyle w:val="Caption"/>
        <w:rPr>
          <w:lang w:val="pt-BR"/>
        </w:rPr>
      </w:pPr>
      <w:r w:rsidRPr="00F26B4E">
        <w:rPr>
          <w:lang w:val="pt-BR"/>
        </w:rPr>
        <w:t xml:space="preserve">Figura </w:t>
      </w:r>
      <w:r w:rsidR="00371699" w:rsidRPr="00F26B4E">
        <w:rPr>
          <w:lang w:val="pt-BR"/>
        </w:rPr>
        <w:fldChar w:fldCharType="begin"/>
      </w:r>
      <w:r w:rsidRPr="00F26B4E">
        <w:rPr>
          <w:lang w:val="pt-BR"/>
        </w:rPr>
        <w:instrText xml:space="preserve"> SEQ Figura \* ARABIC </w:instrText>
      </w:r>
      <w:r w:rsidR="00371699" w:rsidRPr="00F26B4E">
        <w:rPr>
          <w:lang w:val="pt-BR"/>
        </w:rPr>
        <w:fldChar w:fldCharType="separate"/>
      </w:r>
      <w:r w:rsidR="00377BDF">
        <w:rPr>
          <w:noProof/>
          <w:lang w:val="pt-BR"/>
        </w:rPr>
        <w:t>4</w:t>
      </w:r>
      <w:r w:rsidR="00371699" w:rsidRPr="00F26B4E">
        <w:rPr>
          <w:lang w:val="pt-BR"/>
        </w:rPr>
        <w:fldChar w:fldCharType="end"/>
      </w:r>
      <w:r w:rsidRPr="00F26B4E">
        <w:rPr>
          <w:lang w:val="pt-BR"/>
        </w:rPr>
        <w:t xml:space="preserve"> - componentes do </w:t>
      </w:r>
      <w:r w:rsidR="007C6EAE" w:rsidRPr="00F26B4E">
        <w:rPr>
          <w:lang w:val="pt-BR"/>
        </w:rPr>
        <w:t>Data Warehouse</w:t>
      </w:r>
      <w:r w:rsidRPr="00F26B4E">
        <w:rPr>
          <w:lang w:val="pt-BR"/>
        </w:rPr>
        <w:t xml:space="preserve"> (adaptação kimball, 2002 pág 9)</w:t>
      </w:r>
    </w:p>
    <w:p w:rsidR="00E72977" w:rsidRPr="00F26B4E" w:rsidRDefault="00E72977" w:rsidP="00E90A8A">
      <w:pPr>
        <w:pStyle w:val="Heading4"/>
        <w:numPr>
          <w:numberingChange w:id="52" w:author="Anderson Faria" w:date="2014-10-02T19:24:00Z" w:original="%1:2:0:.%2:3:0:.%3:5:0:.%4:1:0:"/>
        </w:numPr>
        <w:rPr>
          <w:lang w:val="pt-BR"/>
        </w:rPr>
      </w:pPr>
      <w:r w:rsidRPr="00F26B4E">
        <w:rPr>
          <w:lang w:val="pt-BR"/>
        </w:rPr>
        <w:t>Sistemas opera</w:t>
      </w:r>
      <w:r w:rsidR="00896780" w:rsidRPr="00F26B4E">
        <w:rPr>
          <w:lang w:val="pt-BR"/>
        </w:rPr>
        <w:t xml:space="preserve">cionais (OLPT) </w:t>
      </w:r>
      <w:r w:rsidR="00877C41" w:rsidRPr="00F26B4E">
        <w:rPr>
          <w:lang w:val="pt-BR"/>
        </w:rPr>
        <w:t>ou sistemas legados</w:t>
      </w:r>
    </w:p>
    <w:p w:rsidR="00896780" w:rsidRPr="00F26B4E" w:rsidRDefault="00FE373F" w:rsidP="001B650B">
      <w:pPr>
        <w:rPr>
          <w:lang w:val="pt-BR"/>
        </w:rPr>
      </w:pPr>
      <w:r w:rsidRPr="00F26B4E">
        <w:rPr>
          <w:lang w:val="pt-BR"/>
        </w:rPr>
        <w:t xml:space="preserve">Segundo KIMBALL (2002) os sistemas operacionais priorizam o desempenho e disponibilidade de processamento. </w:t>
      </w:r>
      <w:r w:rsidR="00C02F2D" w:rsidRPr="00F26B4E">
        <w:rPr>
          <w:lang w:val="pt-BR"/>
        </w:rPr>
        <w:t>Como vimos anteriormente os sistemas operacionais mantém um volume pequeno de dados históricos que registram e capturam as transações da empresa. Os dados possuem formatos diferentes</w:t>
      </w:r>
      <w:r w:rsidRPr="00F26B4E">
        <w:rPr>
          <w:lang w:val="pt-BR"/>
        </w:rPr>
        <w:t xml:space="preserve"> neste sistemas. </w:t>
      </w:r>
      <w:r w:rsidR="00C02F2D" w:rsidRPr="00F26B4E">
        <w:rPr>
          <w:lang w:val="pt-BR"/>
        </w:rPr>
        <w:t xml:space="preserve">Todos os dados para compor o </w:t>
      </w:r>
      <w:r w:rsidR="007C6EAE" w:rsidRPr="00F26B4E">
        <w:rPr>
          <w:lang w:val="pt-BR"/>
        </w:rPr>
        <w:t>Data Warehouse</w:t>
      </w:r>
      <w:r w:rsidR="00C02F2D" w:rsidRPr="00F26B4E">
        <w:rPr>
          <w:lang w:val="pt-BR"/>
        </w:rPr>
        <w:t xml:space="preserve"> são provenientes dos sistemas operacionais da empresa</w:t>
      </w:r>
      <w:r w:rsidRPr="00F26B4E">
        <w:rPr>
          <w:lang w:val="pt-BR"/>
        </w:rPr>
        <w:t xml:space="preserve">. </w:t>
      </w:r>
    </w:p>
    <w:p w:rsidR="00896780" w:rsidRPr="008A7BED" w:rsidRDefault="00E72977" w:rsidP="00E90A8A">
      <w:pPr>
        <w:pStyle w:val="Heading4"/>
        <w:numPr>
          <w:numberingChange w:id="53" w:author="Anderson Faria" w:date="2014-10-02T19:24:00Z" w:original="%1:2:0:.%2:3:0:.%3:5:0:.%4:2:0:"/>
        </w:numPr>
        <w:rPr>
          <w:lang w:val="en-US"/>
        </w:rPr>
      </w:pPr>
      <w:r w:rsidRPr="008A7BED">
        <w:rPr>
          <w:lang w:val="en-US"/>
        </w:rPr>
        <w:t>Data Staging Area</w:t>
      </w:r>
      <w:r w:rsidR="00896780" w:rsidRPr="008A7BED">
        <w:rPr>
          <w:lang w:val="en-US"/>
        </w:rPr>
        <w:t xml:space="preserve"> </w:t>
      </w:r>
      <w:r w:rsidR="00AA15B7" w:rsidRPr="008A7BED">
        <w:rPr>
          <w:lang w:val="en-US"/>
        </w:rPr>
        <w:t>ou</w:t>
      </w:r>
      <w:r w:rsidR="00896780" w:rsidRPr="008A7BED">
        <w:rPr>
          <w:lang w:val="en-US"/>
        </w:rPr>
        <w:t xml:space="preserve"> Operational Data Storage (ODS)</w:t>
      </w:r>
    </w:p>
    <w:p w:rsidR="00896780" w:rsidRPr="00F26B4E" w:rsidRDefault="00896780" w:rsidP="001B650B">
      <w:pPr>
        <w:rPr>
          <w:lang w:val="pt-BR"/>
        </w:rPr>
      </w:pPr>
      <w:r w:rsidRPr="00F26B4E">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w:t>
      </w:r>
      <w:r w:rsidR="007C6EAE" w:rsidRPr="00F26B4E">
        <w:rPr>
          <w:lang w:val="pt-BR"/>
        </w:rPr>
        <w:t>Data Warehouse</w:t>
      </w:r>
      <w:r w:rsidRPr="00F26B4E">
        <w:rPr>
          <w:lang w:val="pt-BR"/>
        </w:rPr>
        <w:t xml:space="preserve">”. </w:t>
      </w:r>
    </w:p>
    <w:p w:rsidR="00F07DE9" w:rsidRPr="00F26B4E" w:rsidRDefault="000B4129" w:rsidP="001B650B">
      <w:pPr>
        <w:rPr>
          <w:lang w:val="pt-BR"/>
        </w:rPr>
      </w:pPr>
      <w:r w:rsidRPr="00F26B4E">
        <w:rPr>
          <w:lang w:val="pt-BR"/>
        </w:rPr>
        <w:t>KIM</w:t>
      </w:r>
      <w:r w:rsidR="00896780" w:rsidRPr="00F26B4E">
        <w:rPr>
          <w:lang w:val="pt-BR"/>
        </w:rPr>
        <w:t>BALL (</w:t>
      </w:r>
      <w:r w:rsidR="007739C5" w:rsidRPr="00F26B4E">
        <w:rPr>
          <w:lang w:val="pt-BR"/>
        </w:rPr>
        <w:t>2002</w:t>
      </w:r>
      <w:r w:rsidR="00896780" w:rsidRPr="00F26B4E">
        <w:rPr>
          <w:lang w:val="pt-BR"/>
        </w:rPr>
        <w:t>)</w:t>
      </w:r>
      <w:r w:rsidR="00F234CE" w:rsidRPr="00F26B4E">
        <w:rPr>
          <w:lang w:val="pt-BR"/>
        </w:rPr>
        <w:t>,</w:t>
      </w:r>
      <w:r w:rsidR="007739C5" w:rsidRPr="00F26B4E">
        <w:rPr>
          <w:lang w:val="pt-BR"/>
        </w:rPr>
        <w:t xml:space="preserve"> afirma que a </w:t>
      </w:r>
      <w:r w:rsidR="00CB5F46" w:rsidRPr="00F26B4E">
        <w:rPr>
          <w:i/>
          <w:lang w:val="pt-BR"/>
        </w:rPr>
        <w:t>Data Staging Area</w:t>
      </w:r>
      <w:r w:rsidR="007739C5" w:rsidRPr="00F26B4E">
        <w:rPr>
          <w:lang w:val="pt-BR"/>
        </w:rPr>
        <w:t xml:space="preserve"> é composta por uma área de armazenamento e também  por processos de extração</w:t>
      </w:r>
      <w:r w:rsidR="00F07DE9" w:rsidRPr="00F26B4E">
        <w:rPr>
          <w:lang w:val="pt-BR"/>
        </w:rPr>
        <w:t xml:space="preserve">, </w:t>
      </w:r>
      <w:r w:rsidR="007739C5" w:rsidRPr="00F26B4E">
        <w:rPr>
          <w:lang w:val="pt-BR"/>
        </w:rPr>
        <w:t>transformação</w:t>
      </w:r>
      <w:r w:rsidR="00F07DE9" w:rsidRPr="00F26B4E">
        <w:rPr>
          <w:lang w:val="pt-BR"/>
        </w:rPr>
        <w:t xml:space="preserve"> e carga</w:t>
      </w:r>
      <w:r w:rsidR="007739C5" w:rsidRPr="00F26B4E">
        <w:rPr>
          <w:lang w:val="pt-BR"/>
        </w:rPr>
        <w:t xml:space="preserve"> dos dados </w:t>
      </w:r>
      <w:r w:rsidR="00F07DE9" w:rsidRPr="00F26B4E">
        <w:rPr>
          <w:lang w:val="pt-BR"/>
        </w:rPr>
        <w:t xml:space="preserve">no ambiente do </w:t>
      </w:r>
      <w:r w:rsidR="007C6EAE" w:rsidRPr="00F26B4E">
        <w:rPr>
          <w:lang w:val="pt-BR"/>
        </w:rPr>
        <w:t>Data Warehouse</w:t>
      </w:r>
      <w:r w:rsidR="00F07DE9" w:rsidRPr="00F26B4E">
        <w:rPr>
          <w:lang w:val="pt-BR"/>
        </w:rPr>
        <w:t xml:space="preserve"> </w:t>
      </w:r>
      <w:r w:rsidR="007739C5" w:rsidRPr="00F26B4E">
        <w:rPr>
          <w:lang w:val="pt-BR"/>
        </w:rPr>
        <w:t>chamado de ETL (</w:t>
      </w:r>
      <w:r w:rsidR="007739C5" w:rsidRPr="00F26B4E">
        <w:rPr>
          <w:i/>
          <w:lang w:val="pt-BR"/>
        </w:rPr>
        <w:t>Extract-Trasnformation-Load</w:t>
      </w:r>
      <w:r w:rsidR="007739C5" w:rsidRPr="00F26B4E">
        <w:rPr>
          <w:lang w:val="pt-BR"/>
        </w:rPr>
        <w:t xml:space="preserve">). </w:t>
      </w:r>
      <w:r w:rsidR="00E90A8A" w:rsidRPr="00F26B4E">
        <w:rPr>
          <w:lang w:val="pt-BR"/>
        </w:rPr>
        <w:t xml:space="preserve">A </w:t>
      </w:r>
      <w:r w:rsidR="00CB5F46" w:rsidRPr="00F26B4E">
        <w:rPr>
          <w:i/>
          <w:lang w:val="pt-BR"/>
        </w:rPr>
        <w:t>Data Staging Area</w:t>
      </w:r>
      <w:r w:rsidR="007739C5" w:rsidRPr="00F26B4E">
        <w:rPr>
          <w:lang w:val="pt-BR"/>
        </w:rPr>
        <w:t xml:space="preserve"> não deve ser acessada pelos usuários do </w:t>
      </w:r>
      <w:r w:rsidR="007C6EAE" w:rsidRPr="00F26B4E">
        <w:rPr>
          <w:lang w:val="pt-BR"/>
        </w:rPr>
        <w:t>Data Warehouse</w:t>
      </w:r>
      <w:r w:rsidR="007739C5" w:rsidRPr="00F26B4E">
        <w:rPr>
          <w:lang w:val="pt-BR"/>
        </w:rPr>
        <w:t>, pois os dados ainda não estão no formato adequado para consulta.</w:t>
      </w:r>
    </w:p>
    <w:p w:rsidR="00E72977" w:rsidRPr="00F26B4E" w:rsidRDefault="00932AA2" w:rsidP="003F48BA">
      <w:pPr>
        <w:pStyle w:val="Heading4"/>
        <w:numPr>
          <w:numberingChange w:id="54" w:author="Anderson Faria" w:date="2014-10-02T19:24:00Z" w:original="%1:2:0:.%2:3:0:.%3:5:0:.%4:3:0:"/>
        </w:numPr>
        <w:rPr>
          <w:lang w:val="pt-BR"/>
        </w:rPr>
      </w:pPr>
      <w:r w:rsidRPr="00F26B4E">
        <w:rPr>
          <w:lang w:val="pt-BR"/>
        </w:rPr>
        <w:t>Apresentação dos dados</w:t>
      </w:r>
      <w:r w:rsidR="00E72977" w:rsidRPr="00F26B4E">
        <w:rPr>
          <w:lang w:val="pt-BR"/>
        </w:rPr>
        <w:t xml:space="preserve"> (</w:t>
      </w:r>
      <w:r w:rsidR="00E90A8A" w:rsidRPr="00F26B4E">
        <w:rPr>
          <w:lang w:val="pt-BR"/>
        </w:rPr>
        <w:t xml:space="preserve">o próprio </w:t>
      </w:r>
      <w:r w:rsidR="007C6EAE" w:rsidRPr="00F26B4E">
        <w:rPr>
          <w:lang w:val="pt-BR"/>
        </w:rPr>
        <w:t>Data Warehouse</w:t>
      </w:r>
      <w:r w:rsidR="00E72977" w:rsidRPr="00F26B4E">
        <w:rPr>
          <w:lang w:val="pt-BR"/>
        </w:rPr>
        <w:t>)</w:t>
      </w:r>
    </w:p>
    <w:p w:rsidR="002D534A" w:rsidRPr="00F26B4E" w:rsidRDefault="00E90A8A" w:rsidP="001B650B">
      <w:pPr>
        <w:rPr>
          <w:lang w:val="pt-BR"/>
        </w:rPr>
      </w:pPr>
      <w:r w:rsidRPr="00F26B4E">
        <w:rPr>
          <w:lang w:val="pt-BR"/>
        </w:rPr>
        <w:t xml:space="preserve">Alguns autores afirmam que a apresentação dos dados </w:t>
      </w:r>
      <w:r w:rsidR="002D534A" w:rsidRPr="00F26B4E">
        <w:rPr>
          <w:lang w:val="pt-BR"/>
        </w:rPr>
        <w:t xml:space="preserve">é o próprio </w:t>
      </w:r>
      <w:r w:rsidR="007C6EAE" w:rsidRPr="00F26B4E">
        <w:rPr>
          <w:lang w:val="pt-BR"/>
        </w:rPr>
        <w:t>Data Warehouse</w:t>
      </w:r>
      <w:r w:rsidR="002D534A" w:rsidRPr="00F26B4E">
        <w:rPr>
          <w:lang w:val="pt-BR"/>
        </w:rPr>
        <w:t xml:space="preserve"> e tratam este componente como a apresentação dos dados. Segundo </w:t>
      </w:r>
      <w:r w:rsidR="000B4129" w:rsidRPr="00F26B4E">
        <w:rPr>
          <w:lang w:val="pt-BR"/>
        </w:rPr>
        <w:t>KIM</w:t>
      </w:r>
      <w:r w:rsidR="002D534A" w:rsidRPr="00F26B4E">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w:t>
      </w:r>
      <w:r w:rsidR="00CB5F46" w:rsidRPr="00F26B4E">
        <w:rPr>
          <w:lang w:val="pt-BR"/>
        </w:rPr>
        <w:t xml:space="preserve">que </w:t>
      </w:r>
      <w:r w:rsidR="002D534A" w:rsidRPr="00F26B4E">
        <w:rPr>
          <w:lang w:val="pt-BR"/>
        </w:rPr>
        <w:t xml:space="preserve">a </w:t>
      </w:r>
      <w:r w:rsidR="002D534A" w:rsidRPr="00F26B4E">
        <w:rPr>
          <w:i/>
          <w:lang w:val="pt-BR"/>
        </w:rPr>
        <w:t>staging area</w:t>
      </w:r>
      <w:r w:rsidR="002D534A" w:rsidRPr="00F26B4E">
        <w:rPr>
          <w:lang w:val="pt-BR"/>
        </w:rPr>
        <w:t xml:space="preserve"> é visualizada apenas pela comunidade da TI da empresa, a área de apresentação representa o próprio </w:t>
      </w:r>
      <w:r w:rsidR="007C6EAE" w:rsidRPr="00F26B4E">
        <w:rPr>
          <w:lang w:val="pt-BR"/>
        </w:rPr>
        <w:t>Data Warehouse</w:t>
      </w:r>
      <w:r w:rsidR="002D534A" w:rsidRPr="00F26B4E">
        <w:rPr>
          <w:lang w:val="pt-BR"/>
        </w:rPr>
        <w:t xml:space="preserve"> para os usuários da área de negócios.</w:t>
      </w:r>
    </w:p>
    <w:p w:rsidR="00A273DD" w:rsidRPr="00F26B4E" w:rsidRDefault="002D534A" w:rsidP="001B650B">
      <w:pPr>
        <w:rPr>
          <w:lang w:val="pt-BR"/>
        </w:rPr>
      </w:pPr>
      <w:r w:rsidRPr="00F26B4E">
        <w:rPr>
          <w:lang w:val="pt-BR"/>
        </w:rPr>
        <w:t xml:space="preserve">  </w:t>
      </w:r>
      <w:r w:rsidR="00932AA2" w:rsidRPr="00F26B4E">
        <w:rPr>
          <w:lang w:val="pt-BR"/>
        </w:rPr>
        <w:t xml:space="preserve">A apresentação dos dados é composta normalmente por um conjunto de </w:t>
      </w:r>
      <w:r w:rsidR="007C6EAE" w:rsidRPr="00F26B4E">
        <w:rPr>
          <w:i/>
          <w:lang w:val="pt-BR"/>
        </w:rPr>
        <w:t>Data Mart</w:t>
      </w:r>
      <w:r w:rsidR="00932AA2" w:rsidRPr="00F26B4E">
        <w:rPr>
          <w:i/>
          <w:lang w:val="pt-BR"/>
        </w:rPr>
        <w:t>s</w:t>
      </w:r>
      <w:r w:rsidR="00932AA2" w:rsidRPr="00F26B4E">
        <w:rPr>
          <w:lang w:val="pt-BR"/>
        </w:rPr>
        <w:t xml:space="preserve"> que são </w:t>
      </w:r>
      <w:r w:rsidR="00DB56E2" w:rsidRPr="00F26B4E">
        <w:rPr>
          <w:lang w:val="pt-BR"/>
        </w:rPr>
        <w:t>integrados. De acor</w:t>
      </w:r>
      <w:r w:rsidR="00932AA2" w:rsidRPr="00F26B4E">
        <w:rPr>
          <w:lang w:val="pt-BR"/>
        </w:rPr>
        <w:t xml:space="preserve">do com MACHADO (2010), o </w:t>
      </w:r>
      <w:r w:rsidR="007C6EAE" w:rsidRPr="00DE44B6">
        <w:rPr>
          <w:i/>
          <w:lang w:val="pt-BR"/>
        </w:rPr>
        <w:t>Data Mart</w:t>
      </w:r>
      <w:r w:rsidR="00932AA2" w:rsidRPr="00F26B4E">
        <w:rPr>
          <w:lang w:val="pt-BR"/>
        </w:rPr>
        <w:t xml:space="preserve"> é uma parte do </w:t>
      </w:r>
      <w:r w:rsidR="007C6EAE" w:rsidRPr="00F26B4E">
        <w:rPr>
          <w:lang w:val="pt-BR"/>
        </w:rPr>
        <w:t>Data Warehouse</w:t>
      </w:r>
      <w:r w:rsidR="00932AA2" w:rsidRPr="00F26B4E">
        <w:rPr>
          <w:lang w:val="pt-BR"/>
        </w:rPr>
        <w:t xml:space="preserve"> permitindo acesso descentralizado, representam uma área de processos da empresa e utilizam a modelagem dimensional para apresentar os dados. Por tratarem de assuntos específicos possibilitam um maior envolvimento do usuário final mais rapidamente.</w:t>
      </w:r>
    </w:p>
    <w:p w:rsidR="00896780" w:rsidRPr="00F26B4E" w:rsidRDefault="00D375CE" w:rsidP="001B650B">
      <w:pPr>
        <w:rPr>
          <w:lang w:val="pt-BR"/>
        </w:rPr>
      </w:pPr>
      <w:r w:rsidRPr="00F26B4E">
        <w:rPr>
          <w:lang w:val="pt-BR"/>
        </w:rPr>
        <w:t xml:space="preserve">“Os dados na área de apresentação que pode ser consultada no </w:t>
      </w:r>
      <w:r w:rsidR="007C6EAE" w:rsidRPr="00F26B4E">
        <w:rPr>
          <w:lang w:val="pt-BR"/>
        </w:rPr>
        <w:t>Data Warehouse</w:t>
      </w:r>
      <w:r w:rsidRPr="00F26B4E">
        <w:rPr>
          <w:lang w:val="pt-BR"/>
        </w:rPr>
        <w:t xml:space="preserve"> precisam ser dimensionais, atômicos e obedecerem à arquitetura de barramento do </w:t>
      </w:r>
      <w:r w:rsidR="007C6EAE" w:rsidRPr="00F26B4E">
        <w:rPr>
          <w:lang w:val="pt-BR"/>
        </w:rPr>
        <w:t>Data Warehouse</w:t>
      </w:r>
      <w:r w:rsidRPr="00F26B4E">
        <w:rPr>
          <w:lang w:val="pt-BR"/>
        </w:rPr>
        <w:t xml:space="preserv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w:t>
      </w:r>
      <w:r w:rsidR="007C6EAE" w:rsidRPr="00F26B4E">
        <w:rPr>
          <w:lang w:val="pt-BR"/>
        </w:rPr>
        <w:t>Data Mart</w:t>
      </w:r>
      <w:r w:rsidRPr="00F26B4E">
        <w:rPr>
          <w:lang w:val="pt-BR"/>
        </w:rPr>
        <w:t>s para que haja conformidade entre eles.</w:t>
      </w:r>
    </w:p>
    <w:p w:rsidR="00390385" w:rsidRPr="00F26B4E" w:rsidRDefault="00E72977" w:rsidP="003F48BA">
      <w:pPr>
        <w:pStyle w:val="Heading4"/>
        <w:numPr>
          <w:numberingChange w:id="55" w:author="Anderson Faria" w:date="2014-10-02T19:24:00Z" w:original="%1:2:0:.%2:3:0:.%3:5:0:.%4:4:0:"/>
        </w:numPr>
        <w:rPr>
          <w:lang w:val="pt-BR"/>
        </w:rPr>
      </w:pPr>
      <w:r w:rsidRPr="00F26B4E">
        <w:rPr>
          <w:lang w:val="pt-BR"/>
        </w:rPr>
        <w:t>Ferramentas de acesso aos dados</w:t>
      </w:r>
    </w:p>
    <w:p w:rsidR="00EC5916" w:rsidRPr="00F26B4E" w:rsidRDefault="003A6692" w:rsidP="002F32DF">
      <w:pPr>
        <w:rPr>
          <w:lang w:val="pt-BR"/>
        </w:rPr>
      </w:pPr>
      <w:r w:rsidRPr="00F26B4E">
        <w:rPr>
          <w:lang w:val="pt-BR"/>
        </w:rPr>
        <w:t xml:space="preserve">São todas as ferramentas, sistemas ou softwares que são utilizados pelos usuários para analisar os dados de um </w:t>
      </w:r>
      <w:r w:rsidR="007C6EAE" w:rsidRPr="00F26B4E">
        <w:rPr>
          <w:lang w:val="pt-BR"/>
        </w:rPr>
        <w:t>Data Warehouse</w:t>
      </w:r>
      <w:r w:rsidRPr="00F26B4E">
        <w:rPr>
          <w:lang w:val="pt-BR"/>
        </w:rPr>
        <w:t xml:space="preserve"> e extrair informações analíticas que auxiliem os gestores das organizações na tomada de decisão. </w:t>
      </w:r>
      <w:r w:rsidR="008343D9" w:rsidRPr="00F26B4E">
        <w:rPr>
          <w:lang w:val="pt-BR"/>
        </w:rPr>
        <w:t xml:space="preserve">Alguns autores apresentam como soluções OLAP. </w:t>
      </w:r>
    </w:p>
    <w:p w:rsidR="002F32DF" w:rsidRPr="00F26B4E" w:rsidRDefault="003A6692" w:rsidP="002F32DF">
      <w:pPr>
        <w:rPr>
          <w:lang w:val="pt-BR"/>
        </w:rPr>
      </w:pPr>
      <w:r w:rsidRPr="00F26B4E">
        <w:rPr>
          <w:lang w:val="pt-BR"/>
        </w:rPr>
        <w:t xml:space="preserve">Segundo </w:t>
      </w:r>
      <w:r w:rsidR="008343D9" w:rsidRPr="00F26B4E">
        <w:rPr>
          <w:lang w:val="pt-BR"/>
        </w:rPr>
        <w:t>KIMBALL (2002), as ferramentas de acesso consultam apenas os dados na área de apresentação e pode ser de simples usabil</w:t>
      </w:r>
      <w:r w:rsidR="00771ADF" w:rsidRPr="00F26B4E">
        <w:rPr>
          <w:lang w:val="pt-BR"/>
        </w:rPr>
        <w:t>idade como de alta complexid</w:t>
      </w:r>
      <w:r w:rsidR="008343D9" w:rsidRPr="00F26B4E">
        <w:rPr>
          <w:lang w:val="pt-BR"/>
        </w:rPr>
        <w:t>ade.</w:t>
      </w:r>
      <w:r w:rsidR="00EC5916" w:rsidRPr="00F26B4E">
        <w:rPr>
          <w:lang w:val="pt-BR"/>
        </w:rPr>
        <w:t xml:space="preserve"> Estas ferramentas apresentam relatórios, diagramas e gráficos para facilitar a visualização da informação contida nos dados apresentados.</w:t>
      </w:r>
    </w:p>
    <w:p w:rsidR="00182655" w:rsidRPr="00F26B4E" w:rsidRDefault="002F32DF" w:rsidP="00EB1FF0">
      <w:pPr>
        <w:pStyle w:val="Heading2"/>
        <w:numPr>
          <w:numberingChange w:id="56" w:author="Anderson Faria" w:date="2014-10-02T19:24:00Z" w:original="%1:2:0:.%2:4:0:"/>
        </w:numPr>
        <w:rPr>
          <w:lang w:val="pt-BR"/>
        </w:rPr>
      </w:pPr>
      <w:r w:rsidRPr="00F26B4E">
        <w:rPr>
          <w:lang w:val="pt-BR"/>
        </w:rPr>
        <w:t>Modelagem dimensional</w:t>
      </w:r>
    </w:p>
    <w:p w:rsidR="002F32DF" w:rsidRPr="00F26B4E" w:rsidRDefault="00182655" w:rsidP="00182655">
      <w:pPr>
        <w:rPr>
          <w:lang w:val="pt-BR"/>
        </w:rPr>
      </w:pPr>
      <w:r w:rsidRPr="00F26B4E">
        <w:rPr>
          <w:lang w:val="pt-BR"/>
        </w:rPr>
        <w:t>Antes de entrar na modelagem dimensional segue uma breve ideia da modelagem relacional, utilizada</w:t>
      </w:r>
      <w:r w:rsidR="00DE44B6">
        <w:rPr>
          <w:lang w:val="pt-BR"/>
        </w:rPr>
        <w:t xml:space="preserve"> em sua maioria</w:t>
      </w:r>
      <w:r w:rsidRPr="00F26B4E">
        <w:rPr>
          <w:lang w:val="pt-BR"/>
        </w:rPr>
        <w:t xml:space="preserve"> na modelagem dos dados utilizados pelos sistemas OLPT.</w:t>
      </w:r>
    </w:p>
    <w:p w:rsidR="007849E1" w:rsidRPr="00F26B4E" w:rsidRDefault="00EB1FF0" w:rsidP="001748CB">
      <w:pPr>
        <w:pStyle w:val="Heading3"/>
        <w:numPr>
          <w:numberingChange w:id="57" w:author="Anderson Faria" w:date="2014-10-02T19:24:00Z" w:original="%1:2:0:.%2:4:0:.%3:1:0:"/>
        </w:numPr>
        <w:rPr>
          <w:lang w:val="pt-BR"/>
        </w:rPr>
      </w:pPr>
      <w:r w:rsidRPr="00F26B4E">
        <w:rPr>
          <w:lang w:val="pt-BR"/>
        </w:rPr>
        <w:t>Modelagem</w:t>
      </w:r>
      <w:r w:rsidR="00DF45D2" w:rsidRPr="00F26B4E">
        <w:rPr>
          <w:lang w:val="pt-BR"/>
        </w:rPr>
        <w:t xml:space="preserve"> ER</w:t>
      </w:r>
      <w:r w:rsidR="007849E1" w:rsidRPr="00F26B4E">
        <w:rPr>
          <w:lang w:val="pt-BR"/>
        </w:rPr>
        <w:t xml:space="preserve"> (Entidade Relacionamento)</w:t>
      </w:r>
    </w:p>
    <w:p w:rsidR="001748CB" w:rsidRPr="00F26B4E" w:rsidRDefault="007849E1" w:rsidP="00216058">
      <w:pPr>
        <w:rPr>
          <w:lang w:val="pt-BR"/>
        </w:rPr>
      </w:pPr>
      <w:r w:rsidRPr="00F26B4E">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F26B4E">
        <w:rPr>
          <w:lang w:val="pt-BR"/>
        </w:rPr>
        <w:t xml:space="preserve"> </w:t>
      </w:r>
      <w:r w:rsidRPr="00F26B4E">
        <w:rPr>
          <w:lang w:val="pt-BR"/>
        </w:rPr>
        <w:t>Técnicas de normalização são utilizadas para eliminar as redundâncias e as inconsistências dos dados.</w:t>
      </w:r>
      <w:r w:rsidR="001748CB" w:rsidRPr="00F26B4E">
        <w:rPr>
          <w:lang w:val="pt-BR"/>
        </w:rPr>
        <w:t xml:space="preserve"> </w:t>
      </w:r>
    </w:p>
    <w:p w:rsidR="00DF45D2" w:rsidRPr="00F26B4E" w:rsidRDefault="001748CB" w:rsidP="00216058">
      <w:pPr>
        <w:rPr>
          <w:lang w:val="pt-BR"/>
        </w:rPr>
      </w:pPr>
      <w:r w:rsidRPr="00F26B4E">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6714A2" w:rsidRPr="00F26B4E" w:rsidRDefault="008629CA" w:rsidP="008629CA">
      <w:pPr>
        <w:rPr>
          <w:lang w:val="pt-BR"/>
        </w:rPr>
      </w:pPr>
      <w:r w:rsidRPr="00F26B4E">
        <w:rPr>
          <w:lang w:val="pt-BR"/>
        </w:rPr>
        <w:t>Os elementos da modelagem relacional são apresentados na figura abaixo:</w:t>
      </w:r>
    </w:p>
    <w:p w:rsidR="006714A2" w:rsidRPr="00F26B4E" w:rsidRDefault="006714A2" w:rsidP="00DC0D18">
      <w:pPr>
        <w:keepNext/>
        <w:ind w:firstLine="0"/>
        <w:jc w:val="center"/>
        <w:rPr>
          <w:lang w:val="pt-BR"/>
        </w:rPr>
      </w:pPr>
      <w:r w:rsidRPr="00F26B4E">
        <w:rPr>
          <w:noProof/>
          <w:lang w:val="en-US"/>
        </w:rPr>
        <w:drawing>
          <wp:inline distT="0" distB="0" distL="0" distR="0">
            <wp:extent cx="5400040" cy="3147695"/>
            <wp:effectExtent l="25400" t="0" r="1016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2"/>
                    <a:stretch>
                      <a:fillRect/>
                    </a:stretch>
                  </pic:blipFill>
                  <pic:spPr>
                    <a:xfrm>
                      <a:off x="0" y="0"/>
                      <a:ext cx="5400040" cy="3147695"/>
                    </a:xfrm>
                    <a:prstGeom prst="rect">
                      <a:avLst/>
                    </a:prstGeom>
                  </pic:spPr>
                </pic:pic>
              </a:graphicData>
            </a:graphic>
          </wp:inline>
        </w:drawing>
      </w:r>
    </w:p>
    <w:p w:rsidR="005A4AE9" w:rsidRPr="00F26B4E" w:rsidRDefault="006714A2" w:rsidP="006714A2">
      <w:pPr>
        <w:pStyle w:val="Caption"/>
        <w:rPr>
          <w:lang w:val="pt-BR"/>
        </w:rPr>
      </w:pPr>
      <w:r w:rsidRPr="00F26B4E">
        <w:rPr>
          <w:lang w:val="pt-BR"/>
        </w:rPr>
        <w:t xml:space="preserve">FIGURA </w:t>
      </w:r>
      <w:r w:rsidR="00371699" w:rsidRPr="00F26B4E">
        <w:rPr>
          <w:lang w:val="pt-BR"/>
        </w:rPr>
        <w:fldChar w:fldCharType="begin"/>
      </w:r>
      <w:r w:rsidR="004802FE" w:rsidRPr="00F26B4E">
        <w:rPr>
          <w:lang w:val="pt-BR"/>
        </w:rPr>
        <w:instrText xml:space="preserve"> SEQ FIGURA \* ARABIC </w:instrText>
      </w:r>
      <w:r w:rsidR="00371699" w:rsidRPr="00F26B4E">
        <w:rPr>
          <w:lang w:val="pt-BR"/>
        </w:rPr>
        <w:fldChar w:fldCharType="separate"/>
      </w:r>
      <w:r w:rsidR="00377BDF">
        <w:rPr>
          <w:noProof/>
          <w:lang w:val="pt-BR"/>
        </w:rPr>
        <w:t>5</w:t>
      </w:r>
      <w:r w:rsidR="00371699" w:rsidRPr="00F26B4E">
        <w:rPr>
          <w:noProof/>
          <w:lang w:val="pt-BR"/>
        </w:rPr>
        <w:fldChar w:fldCharType="end"/>
      </w:r>
      <w:r w:rsidRPr="00F26B4E">
        <w:rPr>
          <w:lang w:val="pt-BR"/>
        </w:rPr>
        <w:t xml:space="preserve"> - MODELO ENTIDADE RELACIONAMENTO</w:t>
      </w:r>
    </w:p>
    <w:p w:rsidR="005A4AE9" w:rsidRPr="00F26B4E" w:rsidRDefault="005A4AE9" w:rsidP="005A4AE9">
      <w:pPr>
        <w:rPr>
          <w:lang w:val="pt-BR"/>
        </w:rPr>
      </w:pPr>
      <w:r w:rsidRPr="00F26B4E">
        <w:rPr>
          <w:lang w:val="pt-BR"/>
        </w:rPr>
        <w:t>Como apresentado na figura acima, segue a descrição dos elementos de um modelo entidade relacionamento:</w:t>
      </w:r>
    </w:p>
    <w:p w:rsidR="005A4AE9" w:rsidRPr="00F26B4E" w:rsidRDefault="005A4AE9" w:rsidP="005A4AE9">
      <w:pPr>
        <w:pStyle w:val="ListParagraph"/>
        <w:numPr>
          <w:ilvl w:val="0"/>
          <w:numId w:val="23"/>
          <w:numberingChange w:id="58" w:author="Anderson Faria" w:date="2014-10-02T19:24:00Z" w:original=""/>
        </w:numPr>
        <w:rPr>
          <w:lang w:val="pt-BR"/>
        </w:rPr>
      </w:pPr>
      <w:r w:rsidRPr="00F26B4E">
        <w:rPr>
          <w:lang w:val="pt-BR"/>
        </w:rPr>
        <w:t>Entidades: conjunto de objetos que possuem as mesmas características;</w:t>
      </w:r>
    </w:p>
    <w:p w:rsidR="005A4AE9" w:rsidRPr="00F26B4E" w:rsidRDefault="005A4AE9" w:rsidP="005A4AE9">
      <w:pPr>
        <w:pStyle w:val="ListParagraph"/>
        <w:numPr>
          <w:ilvl w:val="0"/>
          <w:numId w:val="23"/>
          <w:numberingChange w:id="59" w:author="Anderson Faria" w:date="2014-10-02T19:24:00Z" w:original=""/>
        </w:numPr>
        <w:rPr>
          <w:lang w:val="pt-BR"/>
        </w:rPr>
      </w:pPr>
      <w:r w:rsidRPr="00F26B4E">
        <w:rPr>
          <w:lang w:val="pt-BR"/>
        </w:rPr>
        <w:t>Atributos: representam as características de cada entidade;</w:t>
      </w:r>
    </w:p>
    <w:p w:rsidR="006D683F" w:rsidRPr="00F26B4E" w:rsidRDefault="005A4AE9" w:rsidP="005A4AE9">
      <w:pPr>
        <w:pStyle w:val="ListParagraph"/>
        <w:numPr>
          <w:ilvl w:val="0"/>
          <w:numId w:val="23"/>
          <w:numberingChange w:id="60" w:author="Anderson Faria" w:date="2014-10-02T19:24:00Z" w:original=""/>
        </w:numPr>
        <w:rPr>
          <w:lang w:val="pt-BR"/>
        </w:rPr>
      </w:pPr>
      <w:r w:rsidRPr="00F26B4E">
        <w:rPr>
          <w:lang w:val="pt-BR"/>
        </w:rPr>
        <w:t>Relacionamentos: são as associações entre as entidades.</w:t>
      </w:r>
    </w:p>
    <w:p w:rsidR="00DF45D2" w:rsidRPr="00F26B4E" w:rsidRDefault="00EB1FF0" w:rsidP="006C3BE3">
      <w:pPr>
        <w:pStyle w:val="Heading3"/>
        <w:numPr>
          <w:numberingChange w:id="61" w:author="Anderson Faria" w:date="2014-10-02T19:24:00Z" w:original="%1:2:0:.%2:4:0:.%3:2:0:"/>
        </w:numPr>
        <w:rPr>
          <w:lang w:val="pt-BR"/>
        </w:rPr>
      </w:pPr>
      <w:r w:rsidRPr="00F26B4E">
        <w:rPr>
          <w:lang w:val="pt-BR"/>
        </w:rPr>
        <w:t>Modelagem</w:t>
      </w:r>
      <w:r w:rsidR="00F8095E" w:rsidRPr="00F26B4E">
        <w:rPr>
          <w:lang w:val="pt-BR"/>
        </w:rPr>
        <w:t xml:space="preserve"> </w:t>
      </w:r>
      <w:r w:rsidRPr="00F26B4E">
        <w:rPr>
          <w:lang w:val="pt-BR"/>
        </w:rPr>
        <w:t>multi</w:t>
      </w:r>
      <w:r w:rsidR="00F8095E" w:rsidRPr="00F26B4E">
        <w:rPr>
          <w:lang w:val="pt-BR"/>
        </w:rPr>
        <w:t>dimensional</w:t>
      </w:r>
    </w:p>
    <w:p w:rsidR="005756AA" w:rsidRPr="00F26B4E" w:rsidRDefault="005756AA" w:rsidP="002F32DF">
      <w:pPr>
        <w:rPr>
          <w:lang w:val="pt-BR"/>
        </w:rPr>
      </w:pPr>
      <w:r w:rsidRPr="00F26B4E">
        <w:rPr>
          <w:lang w:val="pt-BR"/>
        </w:rPr>
        <w:t xml:space="preserve">MACHADO (2010) define </w:t>
      </w:r>
      <w:r w:rsidR="00EB1FF0" w:rsidRPr="00F26B4E">
        <w:rPr>
          <w:lang w:val="pt-BR"/>
        </w:rPr>
        <w:t>a modelagem multidimensional como “uma técnica de concepção e visualização de um modelo de dados de um</w:t>
      </w:r>
      <w:r w:rsidR="00B160FB" w:rsidRPr="00F26B4E">
        <w:rPr>
          <w:lang w:val="pt-BR"/>
        </w:rPr>
        <w:t xml:space="preserve"> </w:t>
      </w:r>
      <w:r w:rsidR="00EB1FF0" w:rsidRPr="00F26B4E">
        <w:rPr>
          <w:lang w:val="pt-BR"/>
        </w:rPr>
        <w:t xml:space="preserve"> conjunto de medidas que descrevem aspectos comuns de negócios”.  A modelagem multidimensional é considerada pro muitos autores como a técnica mais viável para modelar os dados em um </w:t>
      </w:r>
      <w:r w:rsidR="007C6EAE" w:rsidRPr="00F26B4E">
        <w:rPr>
          <w:lang w:val="pt-BR"/>
        </w:rPr>
        <w:t>Data Warehouse</w:t>
      </w:r>
      <w:r w:rsidR="00EB1FF0" w:rsidRPr="00F26B4E">
        <w:rPr>
          <w:lang w:val="pt-BR"/>
        </w:rPr>
        <w:t xml:space="preserve"> pois apresenta os dados de uma maneira mais fácil de entender do que a modelagem ER.</w:t>
      </w:r>
    </w:p>
    <w:p w:rsidR="00FC51EC" w:rsidRPr="00F26B4E" w:rsidRDefault="00DF45D2" w:rsidP="0013744B">
      <w:pPr>
        <w:pStyle w:val="Heading3"/>
        <w:numPr>
          <w:numberingChange w:id="62" w:author="Anderson Faria" w:date="2014-10-02T19:24:00Z" w:original="%1:2:0:.%2:4:0:.%3:3:0:"/>
        </w:numPr>
        <w:rPr>
          <w:lang w:val="pt-BR"/>
        </w:rPr>
      </w:pPr>
      <w:r w:rsidRPr="00F26B4E">
        <w:rPr>
          <w:lang w:val="pt-BR"/>
        </w:rPr>
        <w:t xml:space="preserve">Elementos </w:t>
      </w:r>
      <w:r w:rsidR="0013744B" w:rsidRPr="00F26B4E">
        <w:rPr>
          <w:lang w:val="pt-BR"/>
        </w:rPr>
        <w:t xml:space="preserve">da </w:t>
      </w:r>
      <w:r w:rsidRPr="00F26B4E">
        <w:rPr>
          <w:lang w:val="pt-BR"/>
        </w:rPr>
        <w:t>modelagem dimensional</w:t>
      </w:r>
    </w:p>
    <w:p w:rsidR="00C45125" w:rsidRPr="00F26B4E" w:rsidRDefault="00C45125" w:rsidP="00C45125">
      <w:pPr>
        <w:rPr>
          <w:lang w:val="pt-BR"/>
        </w:rPr>
      </w:pPr>
      <w:r w:rsidRPr="00F26B4E">
        <w:rPr>
          <w:lang w:val="pt-BR"/>
        </w:rPr>
        <w:t>Segue abaixo uma figura ilustrando os elem</w:t>
      </w:r>
      <w:r w:rsidR="00537B3F" w:rsidRPr="00F26B4E">
        <w:rPr>
          <w:lang w:val="pt-BR"/>
        </w:rPr>
        <w:t>e</w:t>
      </w:r>
      <w:r w:rsidRPr="00F26B4E">
        <w:rPr>
          <w:lang w:val="pt-BR"/>
        </w:rPr>
        <w:t>ntos da modelagem dimensional:</w:t>
      </w:r>
    </w:p>
    <w:p w:rsidR="00C55EBC" w:rsidRPr="00F26B4E" w:rsidRDefault="00FC51EC" w:rsidP="00DC0D18">
      <w:pPr>
        <w:keepNext/>
        <w:ind w:firstLine="0"/>
        <w:jc w:val="center"/>
        <w:rPr>
          <w:lang w:val="pt-BR"/>
        </w:rPr>
      </w:pPr>
      <w:r w:rsidRPr="00F26B4E">
        <w:rPr>
          <w:noProof/>
          <w:lang w:val="en-US"/>
        </w:rPr>
        <w:drawing>
          <wp:inline distT="0" distB="0" distL="0" distR="0">
            <wp:extent cx="5400040" cy="3813810"/>
            <wp:effectExtent l="25400" t="0" r="1016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3"/>
                    <a:stretch>
                      <a:fillRect/>
                    </a:stretch>
                  </pic:blipFill>
                  <pic:spPr>
                    <a:xfrm>
                      <a:off x="0" y="0"/>
                      <a:ext cx="5400040" cy="3813810"/>
                    </a:xfrm>
                    <a:prstGeom prst="rect">
                      <a:avLst/>
                    </a:prstGeom>
                  </pic:spPr>
                </pic:pic>
              </a:graphicData>
            </a:graphic>
          </wp:inline>
        </w:drawing>
      </w:r>
    </w:p>
    <w:p w:rsidR="007E5CB2" w:rsidRPr="00F26B4E" w:rsidRDefault="00C55EBC" w:rsidP="00C55EBC">
      <w:pPr>
        <w:pStyle w:val="Caption"/>
        <w:rPr>
          <w:lang w:val="pt-BR"/>
        </w:rPr>
      </w:pPr>
      <w:r w:rsidRPr="00F26B4E">
        <w:rPr>
          <w:lang w:val="pt-BR"/>
        </w:rPr>
        <w:t xml:space="preserve">FIGURA </w:t>
      </w:r>
      <w:r w:rsidR="00371699" w:rsidRPr="00F26B4E">
        <w:rPr>
          <w:lang w:val="pt-BR"/>
        </w:rPr>
        <w:fldChar w:fldCharType="begin"/>
      </w:r>
      <w:r w:rsidR="004802FE" w:rsidRPr="00F26B4E">
        <w:rPr>
          <w:lang w:val="pt-BR"/>
        </w:rPr>
        <w:instrText xml:space="preserve"> SEQ FIGURA \* ARABIC </w:instrText>
      </w:r>
      <w:r w:rsidR="00371699" w:rsidRPr="00F26B4E">
        <w:rPr>
          <w:lang w:val="pt-BR"/>
        </w:rPr>
        <w:fldChar w:fldCharType="separate"/>
      </w:r>
      <w:r w:rsidR="00377BDF">
        <w:rPr>
          <w:noProof/>
          <w:lang w:val="pt-BR"/>
        </w:rPr>
        <w:t>6</w:t>
      </w:r>
      <w:r w:rsidR="00371699" w:rsidRPr="00F26B4E">
        <w:rPr>
          <w:noProof/>
          <w:lang w:val="pt-BR"/>
        </w:rPr>
        <w:fldChar w:fldCharType="end"/>
      </w:r>
      <w:r w:rsidRPr="00F26B4E">
        <w:rPr>
          <w:lang w:val="pt-BR"/>
        </w:rPr>
        <w:t xml:space="preserve"> - modelo dimensional</w:t>
      </w:r>
    </w:p>
    <w:p w:rsidR="00DF45D2" w:rsidRPr="00F26B4E" w:rsidRDefault="009C38A8" w:rsidP="007E5CB2">
      <w:pPr>
        <w:rPr>
          <w:lang w:val="pt-BR"/>
        </w:rPr>
      </w:pPr>
      <w:r w:rsidRPr="00F26B4E">
        <w:rPr>
          <w:lang w:val="pt-BR"/>
        </w:rPr>
        <w:t xml:space="preserve">A seguir é apresentada </w:t>
      </w:r>
      <w:r w:rsidR="007E5CB2" w:rsidRPr="00F26B4E">
        <w:rPr>
          <w:lang w:val="pt-BR"/>
        </w:rPr>
        <w:t>a descrição de cada el</w:t>
      </w:r>
      <w:r w:rsidR="00D62ACC" w:rsidRPr="00F26B4E">
        <w:rPr>
          <w:lang w:val="pt-BR"/>
        </w:rPr>
        <w:t>emento da modelagem dimensional conforme figura acima.</w:t>
      </w:r>
    </w:p>
    <w:p w:rsidR="00E85A45" w:rsidRPr="00F26B4E" w:rsidRDefault="00E85A45" w:rsidP="00E85A45">
      <w:pPr>
        <w:pStyle w:val="Heading4"/>
        <w:numPr>
          <w:numberingChange w:id="63" w:author="Anderson Faria" w:date="2014-10-02T19:24:00Z" w:original="%1:2:0:.%2:4:0:.%3:3:0:.%4:1:0:"/>
        </w:numPr>
        <w:rPr>
          <w:lang w:val="pt-BR"/>
        </w:rPr>
      </w:pPr>
      <w:r w:rsidRPr="00F26B4E">
        <w:rPr>
          <w:lang w:val="pt-BR"/>
        </w:rPr>
        <w:t xml:space="preserve">Tabela de </w:t>
      </w:r>
      <w:r w:rsidR="00F53D2B" w:rsidRPr="00F26B4E">
        <w:rPr>
          <w:lang w:val="pt-BR"/>
        </w:rPr>
        <w:t>Fatos</w:t>
      </w:r>
    </w:p>
    <w:p w:rsidR="00E85A45" w:rsidRPr="00F26B4E" w:rsidRDefault="00F53D2B" w:rsidP="002F32DF">
      <w:pPr>
        <w:rPr>
          <w:lang w:val="pt-BR"/>
        </w:rPr>
      </w:pPr>
      <w:r w:rsidRPr="00F26B4E">
        <w:rPr>
          <w:lang w:val="pt-BR"/>
        </w:rPr>
        <w:t xml:space="preserve">Um fato representa um item, transação ou evento de </w:t>
      </w:r>
      <w:r w:rsidR="00862AC9" w:rsidRPr="00F26B4E">
        <w:rPr>
          <w:lang w:val="pt-BR"/>
        </w:rPr>
        <w:t xml:space="preserve">um assunto de </w:t>
      </w:r>
      <w:r w:rsidRPr="00F26B4E">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F26B4E" w:rsidRDefault="00E85A45" w:rsidP="002F32DF">
      <w:pPr>
        <w:rPr>
          <w:lang w:val="pt-BR"/>
        </w:rPr>
      </w:pPr>
      <w:r w:rsidRPr="00F26B4E">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F26B4E" w:rsidRDefault="00DF45D2" w:rsidP="00181FF9">
      <w:pPr>
        <w:pStyle w:val="Heading4"/>
        <w:numPr>
          <w:numberingChange w:id="64" w:author="Anderson Faria" w:date="2014-10-02T19:24:00Z" w:original="%1:2:0:.%2:4:0:.%3:3:0:.%4:2:0:"/>
        </w:numPr>
        <w:rPr>
          <w:lang w:val="pt-BR"/>
        </w:rPr>
      </w:pPr>
      <w:r w:rsidRPr="00F26B4E">
        <w:rPr>
          <w:lang w:val="pt-BR"/>
        </w:rPr>
        <w:t>Medidas</w:t>
      </w:r>
    </w:p>
    <w:p w:rsidR="00DF45D2" w:rsidRPr="00F26B4E" w:rsidRDefault="00CF2539" w:rsidP="002F32DF">
      <w:pPr>
        <w:rPr>
          <w:lang w:val="pt-BR"/>
        </w:rPr>
      </w:pPr>
      <w:r w:rsidRPr="00F26B4E">
        <w:rPr>
          <w:lang w:val="pt-BR"/>
        </w:rPr>
        <w:t xml:space="preserve">As medidas </w:t>
      </w:r>
      <w:r w:rsidR="00A65030" w:rsidRPr="00F26B4E">
        <w:rPr>
          <w:lang w:val="pt-BR"/>
        </w:rPr>
        <w:t xml:space="preserve">são atributos numéricos da tabela fato que representam a medição </w:t>
      </w:r>
      <w:r w:rsidR="00862AC9" w:rsidRPr="00F26B4E">
        <w:rPr>
          <w:lang w:val="pt-BR"/>
        </w:rPr>
        <w:t xml:space="preserve">de um assunto de negócio (fato). Uma medida é determinada pela combinação de dimensões de um fato. </w:t>
      </w:r>
    </w:p>
    <w:p w:rsidR="00E85A45" w:rsidRPr="00F26B4E" w:rsidRDefault="00E85A45" w:rsidP="00E85A45">
      <w:pPr>
        <w:pStyle w:val="Heading4"/>
        <w:numPr>
          <w:numberingChange w:id="65" w:author="Anderson Faria" w:date="2014-10-02T19:24:00Z" w:original="%1:2:0:.%2:4:0:.%3:3:0:.%4:3:0:"/>
        </w:numPr>
        <w:rPr>
          <w:lang w:val="pt-BR"/>
        </w:rPr>
      </w:pPr>
      <w:r w:rsidRPr="00F26B4E">
        <w:rPr>
          <w:lang w:val="pt-BR"/>
        </w:rPr>
        <w:t>Tabelas de Dimensão</w:t>
      </w:r>
    </w:p>
    <w:p w:rsidR="00181FF9" w:rsidRPr="00F26B4E" w:rsidRDefault="00E85A45" w:rsidP="002F32DF">
      <w:pPr>
        <w:rPr>
          <w:lang w:val="pt-BR"/>
        </w:rPr>
      </w:pPr>
      <w:r w:rsidRPr="00F26B4E">
        <w:rPr>
          <w:lang w:val="pt-BR"/>
        </w:rPr>
        <w:t xml:space="preserve">Dimensões </w:t>
      </w:r>
      <w:r w:rsidR="00862AC9" w:rsidRPr="00F26B4E">
        <w:rPr>
          <w:lang w:val="pt-BR"/>
        </w:rPr>
        <w:t>são possíveis formas de visualização dos fatos e determinam o contexto em que acontece o fato</w:t>
      </w:r>
      <w:r w:rsidRPr="00F26B4E">
        <w:rPr>
          <w:lang w:val="pt-BR"/>
        </w:rPr>
        <w:t xml:space="preserve"> e são representadas pelas tabelas de dimensão</w:t>
      </w:r>
      <w:r w:rsidR="00862AC9" w:rsidRPr="00F26B4E">
        <w:rPr>
          <w:lang w:val="pt-BR"/>
        </w:rPr>
        <w:t>. Se temos um assunto de negócio venda por exemplo, algumas dimensões seriam ”por mês”, “por ano”, “por região”.</w:t>
      </w:r>
    </w:p>
    <w:p w:rsidR="00181FF9" w:rsidRPr="00F26B4E" w:rsidRDefault="00181FF9" w:rsidP="002F32DF">
      <w:pPr>
        <w:rPr>
          <w:lang w:val="pt-BR"/>
        </w:rPr>
      </w:pPr>
      <w:r w:rsidRPr="00F26B4E">
        <w:rPr>
          <w:lang w:val="pt-BR"/>
        </w:rPr>
        <w:t>Os atributos das tabelas de dimensão funcionam como filtros para restrição e agrupamento nas consultas nas tabelas de fato. Este recurso é chamado de “separação e combinação” (</w:t>
      </w:r>
      <w:r w:rsidRPr="00F26B4E">
        <w:rPr>
          <w:i/>
          <w:lang w:val="pt-BR"/>
        </w:rPr>
        <w:t>slicing and dicing</w:t>
      </w:r>
      <w:r w:rsidRPr="00F26B4E">
        <w:rPr>
          <w:lang w:val="pt-BR"/>
        </w:rPr>
        <w:t xml:space="preserve">). Segundo KIMBALL (2002), “as dimensões implementam a interface de usuário para o </w:t>
      </w:r>
      <w:r w:rsidR="007C6EAE" w:rsidRPr="00F26B4E">
        <w:rPr>
          <w:lang w:val="pt-BR"/>
        </w:rPr>
        <w:t>Data Warehouse</w:t>
      </w:r>
      <w:r w:rsidRPr="00F26B4E">
        <w:rPr>
          <w:lang w:val="pt-BR"/>
        </w:rPr>
        <w:t>”.</w:t>
      </w:r>
    </w:p>
    <w:p w:rsidR="003E2427" w:rsidRPr="00F26B4E" w:rsidRDefault="00CB2C63" w:rsidP="003E2427">
      <w:pPr>
        <w:pStyle w:val="Heading3"/>
        <w:numPr>
          <w:numberingChange w:id="66" w:author="Anderson Faria" w:date="2014-10-02T19:24:00Z" w:original="%1:2:0:.%2:4:0:.%3:4:0:"/>
        </w:numPr>
        <w:rPr>
          <w:lang w:val="pt-BR"/>
        </w:rPr>
      </w:pPr>
      <w:r w:rsidRPr="00F26B4E">
        <w:rPr>
          <w:lang w:val="pt-BR"/>
        </w:rPr>
        <w:t>Modelo estrela</w:t>
      </w:r>
      <w:r w:rsidR="00256A93" w:rsidRPr="00F26B4E">
        <w:rPr>
          <w:lang w:val="pt-BR"/>
        </w:rPr>
        <w:t xml:space="preserve"> (Star Model)</w:t>
      </w:r>
    </w:p>
    <w:p w:rsidR="008319A1" w:rsidRPr="00F26B4E" w:rsidRDefault="00F157CB" w:rsidP="002F32DF">
      <w:pPr>
        <w:rPr>
          <w:lang w:val="pt-BR"/>
        </w:rPr>
      </w:pPr>
      <w:r w:rsidRPr="00F26B4E">
        <w:rPr>
          <w:lang w:val="pt-BR"/>
        </w:rPr>
        <w:t>O modelo estrela é a base de como são apresentados os elementos da modelagem multidimensional. Consiste em uma tabela fato com várias tabelas de dimensão associadas formando uma estrela para cada fato modelado</w:t>
      </w:r>
      <w:r w:rsidR="00503564" w:rsidRPr="00F26B4E">
        <w:rPr>
          <w:lang w:val="pt-BR"/>
        </w:rPr>
        <w:t>, conforme figura abaixo</w:t>
      </w:r>
      <w:r w:rsidRPr="00F26B4E">
        <w:rPr>
          <w:lang w:val="pt-BR"/>
        </w:rPr>
        <w:t>.</w:t>
      </w:r>
    </w:p>
    <w:p w:rsidR="007B66D0" w:rsidRPr="00F26B4E" w:rsidRDefault="007B66D0" w:rsidP="003263AB">
      <w:pPr>
        <w:keepNext/>
        <w:ind w:left="720" w:firstLine="0"/>
        <w:rPr>
          <w:lang w:val="pt-BR"/>
        </w:rPr>
      </w:pPr>
      <w:r w:rsidRPr="00F26B4E">
        <w:rPr>
          <w:noProof/>
          <w:lang w:val="en-US"/>
        </w:rPr>
        <w:drawing>
          <wp:inline distT="0" distB="0" distL="0" distR="0">
            <wp:extent cx="3971502" cy="2511019"/>
            <wp:effectExtent l="2540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971502" cy="2511019"/>
                    </a:xfrm>
                    <a:prstGeom prst="rect">
                      <a:avLst/>
                    </a:prstGeom>
                  </pic:spPr>
                </pic:pic>
              </a:graphicData>
            </a:graphic>
          </wp:inline>
        </w:drawing>
      </w:r>
    </w:p>
    <w:p w:rsidR="007B66D0" w:rsidRPr="00F26B4E" w:rsidRDefault="007B66D0" w:rsidP="007B66D0">
      <w:pPr>
        <w:pStyle w:val="Caption"/>
        <w:rPr>
          <w:lang w:val="pt-BR"/>
        </w:rPr>
      </w:pPr>
      <w:r w:rsidRPr="00F26B4E">
        <w:rPr>
          <w:lang w:val="pt-BR"/>
        </w:rPr>
        <w:t xml:space="preserve">Figura </w:t>
      </w:r>
      <w:r w:rsidR="00371699" w:rsidRPr="00F26B4E">
        <w:rPr>
          <w:lang w:val="pt-BR"/>
        </w:rPr>
        <w:fldChar w:fldCharType="begin"/>
      </w:r>
      <w:r w:rsidRPr="00F26B4E">
        <w:rPr>
          <w:lang w:val="pt-BR"/>
        </w:rPr>
        <w:instrText xml:space="preserve"> SEQ Figura \* ARABIC </w:instrText>
      </w:r>
      <w:r w:rsidR="00371699" w:rsidRPr="00F26B4E">
        <w:rPr>
          <w:lang w:val="pt-BR"/>
        </w:rPr>
        <w:fldChar w:fldCharType="separate"/>
      </w:r>
      <w:r w:rsidR="00377BDF">
        <w:rPr>
          <w:noProof/>
          <w:lang w:val="pt-BR"/>
        </w:rPr>
        <w:t>7</w:t>
      </w:r>
      <w:r w:rsidR="00371699" w:rsidRPr="00F26B4E">
        <w:rPr>
          <w:lang w:val="pt-BR"/>
        </w:rPr>
        <w:fldChar w:fldCharType="end"/>
      </w:r>
      <w:r w:rsidRPr="00F26B4E">
        <w:rPr>
          <w:lang w:val="pt-BR"/>
        </w:rPr>
        <w:t xml:space="preserve"> - modelo estrela (star model)</w:t>
      </w:r>
    </w:p>
    <w:p w:rsidR="00F157CB" w:rsidRPr="00F26B4E" w:rsidRDefault="008779D0" w:rsidP="00663304">
      <w:pPr>
        <w:rPr>
          <w:lang w:val="pt-BR"/>
        </w:rPr>
      </w:pPr>
      <w:r w:rsidRPr="00F26B4E">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F26B4E" w:rsidRDefault="00CB2C63" w:rsidP="003E2427">
      <w:pPr>
        <w:pStyle w:val="Heading3"/>
        <w:numPr>
          <w:numberingChange w:id="67" w:author="Anderson Faria" w:date="2014-10-02T19:24:00Z" w:original="%1:2:0:.%2:4:0:.%3:5:0:"/>
        </w:numPr>
        <w:rPr>
          <w:lang w:val="pt-BR"/>
        </w:rPr>
      </w:pPr>
      <w:r w:rsidRPr="00F26B4E">
        <w:rPr>
          <w:lang w:val="pt-BR"/>
        </w:rPr>
        <w:t>Cubo de dados</w:t>
      </w:r>
    </w:p>
    <w:p w:rsidR="00C16117" w:rsidRPr="00F26B4E" w:rsidRDefault="00C16117" w:rsidP="002F32DF">
      <w:pPr>
        <w:rPr>
          <w:lang w:val="pt-BR"/>
        </w:rPr>
      </w:pPr>
      <w:r w:rsidRPr="00F26B4E">
        <w:rPr>
          <w:lang w:val="pt-BR"/>
        </w:rPr>
        <w:t>Na modelagem dimensional os dados possuem muitas dimensões e podem ser representados por cubos</w:t>
      </w:r>
      <w:r w:rsidR="00B96B2B" w:rsidRPr="00F26B4E">
        <w:rPr>
          <w:lang w:val="pt-BR"/>
        </w:rPr>
        <w:t xml:space="preserve"> de dados</w:t>
      </w:r>
      <w:r w:rsidRPr="00F26B4E">
        <w:rPr>
          <w:lang w:val="pt-BR"/>
        </w:rPr>
        <w:t>.</w:t>
      </w:r>
      <w:r w:rsidR="00B96B2B" w:rsidRPr="00F26B4E">
        <w:rPr>
          <w:lang w:val="pt-BR"/>
        </w:rPr>
        <w:t xml:space="preserve"> As dimensões dos cubos representam o contexto e os valores da combinação entre as dimensões representam as medidas de um fato (negócio)</w:t>
      </w:r>
      <w:r w:rsidR="00D57CD6" w:rsidRPr="00F26B4E">
        <w:rPr>
          <w:lang w:val="pt-BR"/>
        </w:rPr>
        <w:t>, de acordo com a figura abaixo</w:t>
      </w:r>
      <w:r w:rsidR="00B96B2B" w:rsidRPr="00F26B4E">
        <w:rPr>
          <w:lang w:val="pt-BR"/>
        </w:rPr>
        <w:t>.</w:t>
      </w:r>
    </w:p>
    <w:p w:rsidR="005814BD" w:rsidRPr="00F26B4E" w:rsidRDefault="005814BD" w:rsidP="005814BD">
      <w:pPr>
        <w:keepNext/>
        <w:rPr>
          <w:lang w:val="pt-BR"/>
        </w:rPr>
      </w:pPr>
      <w:r w:rsidRPr="00F26B4E">
        <w:rPr>
          <w:noProof/>
          <w:lang w:val="en-US"/>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110977" cy="3157232"/>
                    </a:xfrm>
                    <a:prstGeom prst="rect">
                      <a:avLst/>
                    </a:prstGeom>
                  </pic:spPr>
                </pic:pic>
              </a:graphicData>
            </a:graphic>
          </wp:inline>
        </w:drawing>
      </w:r>
    </w:p>
    <w:p w:rsidR="005814BD" w:rsidRPr="00F26B4E" w:rsidRDefault="005814BD" w:rsidP="005814BD">
      <w:pPr>
        <w:pStyle w:val="Caption"/>
        <w:rPr>
          <w:lang w:val="pt-BR"/>
        </w:rPr>
      </w:pPr>
      <w:r w:rsidRPr="00F26B4E">
        <w:rPr>
          <w:lang w:val="pt-BR"/>
        </w:rPr>
        <w:t xml:space="preserve">Figura </w:t>
      </w:r>
      <w:r w:rsidR="00371699" w:rsidRPr="00F26B4E">
        <w:rPr>
          <w:lang w:val="pt-BR"/>
        </w:rPr>
        <w:fldChar w:fldCharType="begin"/>
      </w:r>
      <w:r w:rsidR="00D92F10" w:rsidRPr="00F26B4E">
        <w:rPr>
          <w:lang w:val="pt-BR"/>
        </w:rPr>
        <w:instrText xml:space="preserve"> SEQ Figura \* ARABIC </w:instrText>
      </w:r>
      <w:r w:rsidR="00371699" w:rsidRPr="00F26B4E">
        <w:rPr>
          <w:lang w:val="pt-BR"/>
        </w:rPr>
        <w:fldChar w:fldCharType="separate"/>
      </w:r>
      <w:r w:rsidR="00377BDF">
        <w:rPr>
          <w:noProof/>
          <w:lang w:val="pt-BR"/>
        </w:rPr>
        <w:t>8</w:t>
      </w:r>
      <w:r w:rsidR="00371699" w:rsidRPr="00F26B4E">
        <w:rPr>
          <w:lang w:val="pt-BR"/>
        </w:rPr>
        <w:fldChar w:fldCharType="end"/>
      </w:r>
      <w:r w:rsidRPr="00F26B4E">
        <w:rPr>
          <w:lang w:val="pt-BR"/>
        </w:rPr>
        <w:t xml:space="preserve"> - c</w:t>
      </w:r>
      <w:r w:rsidR="007F6A4F" w:rsidRPr="00F26B4E">
        <w:rPr>
          <w:lang w:val="pt-BR"/>
        </w:rPr>
        <w:t>ubo de dados de 3 dimensõ</w:t>
      </w:r>
      <w:r w:rsidRPr="00F26B4E">
        <w:rPr>
          <w:lang w:val="pt-BR"/>
        </w:rPr>
        <w:t>es</w:t>
      </w:r>
    </w:p>
    <w:p w:rsidR="00365C92" w:rsidRPr="00F26B4E" w:rsidRDefault="002D747D" w:rsidP="002F32DF">
      <w:pPr>
        <w:rPr>
          <w:lang w:val="pt-BR"/>
        </w:rPr>
      </w:pPr>
      <w:r w:rsidRPr="00F26B4E">
        <w:rPr>
          <w:lang w:val="pt-BR"/>
        </w:rPr>
        <w:t xml:space="preserve">Com fatos que possuem mais de três dimensões os dados são representados por </w:t>
      </w:r>
      <w:r w:rsidRPr="00F26B4E">
        <w:rPr>
          <w:i/>
          <w:lang w:val="pt-BR"/>
        </w:rPr>
        <w:t>hypercubes</w:t>
      </w:r>
      <w:r w:rsidRPr="00F26B4E">
        <w:rPr>
          <w:lang w:val="pt-BR"/>
        </w:rPr>
        <w:t xml:space="preserve"> (cubos com mais do que três dimensões). Segundo THOMSEN (2002), é muito mais complicado imaginar um modelo para representar cubos com mais do que três dimensões.</w:t>
      </w:r>
    </w:p>
    <w:p w:rsidR="00CB2C63" w:rsidRPr="00F26B4E" w:rsidRDefault="00CE6CF9" w:rsidP="002F32DF">
      <w:pPr>
        <w:rPr>
          <w:lang w:val="pt-BR"/>
        </w:rPr>
      </w:pPr>
      <w:r>
        <w:rPr>
          <w:lang w:val="pt-BR"/>
        </w:rPr>
        <w:t>De acordo com</w:t>
      </w:r>
      <w:r w:rsidR="00365C92" w:rsidRPr="00F26B4E">
        <w:rPr>
          <w:lang w:val="pt-BR"/>
        </w:rPr>
        <w:t xml:space="preserve"> TRUBAN (2008), o cubo de dados é um conjunto de dados organizados que permite a combinação dos seus atributos e valores proporcionando aos usuários uma visualização mais clara dos dados.</w:t>
      </w:r>
    </w:p>
    <w:p w:rsidR="003E2427" w:rsidRPr="00F26B4E" w:rsidRDefault="00CB2C63" w:rsidP="003E2427">
      <w:pPr>
        <w:pStyle w:val="Heading3"/>
        <w:numPr>
          <w:numberingChange w:id="68" w:author="Anderson Faria" w:date="2014-10-02T19:24:00Z" w:original="%1:2:0:.%2:4:0:.%3:6:0:"/>
        </w:numPr>
        <w:rPr>
          <w:lang w:val="pt-BR"/>
        </w:rPr>
      </w:pPr>
      <w:r w:rsidRPr="00F26B4E">
        <w:rPr>
          <w:lang w:val="pt-BR"/>
        </w:rPr>
        <w:t>Granularidade</w:t>
      </w:r>
    </w:p>
    <w:p w:rsidR="00384F1D" w:rsidRPr="00F26B4E" w:rsidRDefault="00384F1D" w:rsidP="002F32DF">
      <w:pPr>
        <w:rPr>
          <w:lang w:val="pt-BR"/>
        </w:rPr>
      </w:pPr>
      <w:r w:rsidRPr="00F26B4E">
        <w:rPr>
          <w:lang w:val="pt-BR"/>
        </w:rPr>
        <w:t xml:space="preserve">Segundo INMON (1997), “a granularidade diz respeito ao nível de detalhe ou de resumo contidos nas unidades de dados existentes no </w:t>
      </w:r>
      <w:r w:rsidR="007C6EAE" w:rsidRPr="00F26B4E">
        <w:rPr>
          <w:lang w:val="pt-BR"/>
        </w:rPr>
        <w:t>Data Warehouse</w:t>
      </w:r>
      <w:r w:rsidRPr="00F26B4E">
        <w:rPr>
          <w:lang w:val="pt-BR"/>
        </w:rPr>
        <w:t>”. A granularidade define o volume de dados a ser armazenado e afetam o tipo de consulta aos dados.</w:t>
      </w:r>
    </w:p>
    <w:p w:rsidR="00384F1D" w:rsidRPr="00F26B4E" w:rsidRDefault="00384F1D" w:rsidP="002F32DF">
      <w:pPr>
        <w:rPr>
          <w:lang w:val="pt-BR"/>
        </w:rPr>
      </w:pPr>
      <w:r w:rsidRPr="00F26B4E">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F26B4E" w:rsidRDefault="00384F1D" w:rsidP="002F32DF">
      <w:pPr>
        <w:rPr>
          <w:lang w:val="pt-BR"/>
        </w:rPr>
      </w:pPr>
      <w:r w:rsidRPr="00F26B4E">
        <w:rPr>
          <w:lang w:val="pt-BR"/>
        </w:rPr>
        <w:t>KIMBALL indica modelos dimensionais utilizan</w:t>
      </w:r>
      <w:r w:rsidR="001F7893" w:rsidRPr="00F26B4E">
        <w:rPr>
          <w:lang w:val="pt-BR"/>
        </w:rPr>
        <w:t xml:space="preserve">do baixa granularidade para os dados atômicos, ou seja, dados mais detalhados sobre o processo de negócio para que o sistema disponibilize maior flexibilidade na análise dos dados.  </w:t>
      </w:r>
    </w:p>
    <w:p w:rsidR="003E2427" w:rsidRPr="00F26B4E" w:rsidRDefault="00D67142" w:rsidP="003E2427">
      <w:pPr>
        <w:pStyle w:val="Heading3"/>
        <w:numPr>
          <w:numberingChange w:id="69" w:author="Anderson Faria" w:date="2014-10-02T19:24:00Z" w:original="%1:2:0:.%2:4:0:.%3:7:0:"/>
        </w:numPr>
        <w:rPr>
          <w:lang w:val="pt-BR"/>
        </w:rPr>
      </w:pPr>
      <w:r w:rsidRPr="00F26B4E">
        <w:rPr>
          <w:lang w:val="pt-BR"/>
        </w:rPr>
        <w:t>Vantagens da modelagem dimensional</w:t>
      </w:r>
      <w:r w:rsidR="00C2084E" w:rsidRPr="00F26B4E">
        <w:rPr>
          <w:lang w:val="pt-BR"/>
        </w:rPr>
        <w:t xml:space="preserve"> par o </w:t>
      </w:r>
      <w:r w:rsidR="007C6EAE" w:rsidRPr="00F26B4E">
        <w:rPr>
          <w:lang w:val="pt-BR"/>
        </w:rPr>
        <w:t>Data Warehouse</w:t>
      </w:r>
    </w:p>
    <w:p w:rsidR="00D67142" w:rsidRPr="00F26B4E" w:rsidRDefault="00D67142" w:rsidP="002F32DF">
      <w:pPr>
        <w:rPr>
          <w:lang w:val="pt-BR"/>
        </w:rPr>
      </w:pPr>
      <w:r w:rsidRPr="00F26B4E">
        <w:rPr>
          <w:lang w:val="pt-BR"/>
        </w:rPr>
        <w:t xml:space="preserve">Para um </w:t>
      </w:r>
      <w:r w:rsidR="00365C92" w:rsidRPr="00F26B4E">
        <w:rPr>
          <w:lang w:val="pt-BR"/>
        </w:rPr>
        <w:t xml:space="preserve">ambiente de um </w:t>
      </w:r>
      <w:r w:rsidR="007C6EAE" w:rsidRPr="00F26B4E">
        <w:rPr>
          <w:lang w:val="pt-BR"/>
        </w:rPr>
        <w:t>Data Warehouse</w:t>
      </w:r>
      <w:r w:rsidR="00365C92" w:rsidRPr="00F26B4E">
        <w:rPr>
          <w:lang w:val="pt-BR"/>
        </w:rPr>
        <w:t xml:space="preserve"> muitos autores afirmam </w:t>
      </w:r>
      <w:r w:rsidRPr="00F26B4E">
        <w:rPr>
          <w:lang w:val="pt-BR"/>
        </w:rPr>
        <w:t>que a melhor modelagem para os dados é a modelagem dimensional. Segue abaixo algumas das vantagens do modelo dimensional em relação ao modelo relacional (ER</w:t>
      </w:r>
      <w:r w:rsidR="00C2084E" w:rsidRPr="00F26B4E">
        <w:rPr>
          <w:lang w:val="pt-BR"/>
        </w:rPr>
        <w:t>)</w:t>
      </w:r>
      <w:r w:rsidR="00A217E2" w:rsidRPr="00F26B4E">
        <w:rPr>
          <w:lang w:val="pt-BR"/>
        </w:rPr>
        <w:t>:</w:t>
      </w:r>
    </w:p>
    <w:p w:rsidR="00C2084E" w:rsidRPr="00F26B4E" w:rsidRDefault="00D67142" w:rsidP="00B50F06">
      <w:pPr>
        <w:pStyle w:val="ListParagraph"/>
        <w:numPr>
          <w:ilvl w:val="0"/>
          <w:numId w:val="26"/>
          <w:numberingChange w:id="70" w:author="Anderson Faria" w:date="2014-10-02T19:24:00Z" w:original=""/>
        </w:numPr>
        <w:rPr>
          <w:lang w:val="pt-BR"/>
        </w:rPr>
      </w:pPr>
      <w:r w:rsidRPr="00F26B4E">
        <w:rPr>
          <w:lang w:val="pt-BR"/>
        </w:rPr>
        <w:t xml:space="preserve">Modelos dimensionais são modelos mais </w:t>
      </w:r>
      <w:r w:rsidR="00C2084E" w:rsidRPr="00F26B4E">
        <w:rPr>
          <w:lang w:val="pt-BR"/>
        </w:rPr>
        <w:t xml:space="preserve">claros e </w:t>
      </w:r>
      <w:r w:rsidRPr="00F26B4E">
        <w:rPr>
          <w:lang w:val="pt-BR"/>
        </w:rPr>
        <w:t>fáceis de se entender e visualiza</w:t>
      </w:r>
      <w:r w:rsidR="00C2084E" w:rsidRPr="00F26B4E">
        <w:rPr>
          <w:lang w:val="pt-BR"/>
        </w:rPr>
        <w:t>r do que os modelos relacionais;</w:t>
      </w:r>
    </w:p>
    <w:p w:rsidR="00C2084E" w:rsidRPr="00F26B4E" w:rsidRDefault="00D67142" w:rsidP="00B50F06">
      <w:pPr>
        <w:pStyle w:val="ListParagraph"/>
        <w:numPr>
          <w:ilvl w:val="0"/>
          <w:numId w:val="26"/>
          <w:numberingChange w:id="71" w:author="Anderson Faria" w:date="2014-10-02T19:24:00Z" w:original=""/>
        </w:numPr>
        <w:rPr>
          <w:lang w:val="pt-BR"/>
        </w:rPr>
      </w:pPr>
      <w:r w:rsidRPr="00F26B4E">
        <w:rPr>
          <w:lang w:val="pt-BR"/>
        </w:rPr>
        <w:t xml:space="preserve">Os dados modelados nos modelos ER são os dados das transações enquanto os dados nos modelos dimensionais são dados </w:t>
      </w:r>
      <w:r w:rsidR="00C2084E" w:rsidRPr="00F26B4E">
        <w:rPr>
          <w:lang w:val="pt-BR"/>
        </w:rPr>
        <w:t>refinados e resumidos sobre assuntos de negócio;</w:t>
      </w:r>
    </w:p>
    <w:p w:rsidR="00C2084E" w:rsidRPr="00F26B4E" w:rsidRDefault="00C2084E" w:rsidP="00B50F06">
      <w:pPr>
        <w:pStyle w:val="ListParagraph"/>
        <w:numPr>
          <w:ilvl w:val="0"/>
          <w:numId w:val="26"/>
          <w:numberingChange w:id="72" w:author="Anderson Faria" w:date="2014-10-02T19:24:00Z" w:original=""/>
        </w:numPr>
        <w:rPr>
          <w:lang w:val="pt-BR"/>
        </w:rPr>
      </w:pPr>
      <w:r w:rsidRPr="00F26B4E">
        <w:rPr>
          <w:lang w:val="pt-BR"/>
        </w:rPr>
        <w:t>A</w:t>
      </w:r>
      <w:r w:rsidR="00D67142" w:rsidRPr="00F26B4E">
        <w:rPr>
          <w:lang w:val="pt-BR"/>
        </w:rPr>
        <w:t xml:space="preserve">s consultas em SQL </w:t>
      </w:r>
      <w:r w:rsidRPr="00F26B4E">
        <w:rPr>
          <w:lang w:val="pt-BR"/>
        </w:rPr>
        <w:t xml:space="preserve">para </w:t>
      </w:r>
      <w:r w:rsidR="00B50F06" w:rsidRPr="00F26B4E">
        <w:rPr>
          <w:lang w:val="pt-BR"/>
        </w:rPr>
        <w:t xml:space="preserve">obtenção de relatórios gerenciais </w:t>
      </w:r>
      <w:r w:rsidR="00D67142" w:rsidRPr="00F26B4E">
        <w:rPr>
          <w:lang w:val="pt-BR"/>
        </w:rPr>
        <w:t xml:space="preserve">são mais complexas nos modelos relacionais </w:t>
      </w:r>
      <w:r w:rsidRPr="00F26B4E">
        <w:rPr>
          <w:lang w:val="pt-BR"/>
        </w:rPr>
        <w:t>do que nos modelos dimensionais;</w:t>
      </w:r>
    </w:p>
    <w:p w:rsidR="004F1B68" w:rsidRPr="00F26B4E" w:rsidRDefault="00B50F06" w:rsidP="002F32DF">
      <w:pPr>
        <w:pStyle w:val="Heading2"/>
        <w:numPr>
          <w:numberingChange w:id="73" w:author="Anderson Faria" w:date="2014-10-02T19:24:00Z" w:original="%1:2:0:.%2:5:0:"/>
        </w:numPr>
        <w:rPr>
          <w:lang w:val="pt-BR"/>
        </w:rPr>
      </w:pPr>
      <w:r w:rsidRPr="00F26B4E">
        <w:rPr>
          <w:lang w:val="pt-BR"/>
        </w:rPr>
        <w:t>E</w:t>
      </w:r>
      <w:r w:rsidR="002F32DF" w:rsidRPr="00F26B4E">
        <w:rPr>
          <w:lang w:val="pt-BR"/>
        </w:rPr>
        <w:t>TL</w:t>
      </w:r>
      <w:r w:rsidR="004F1B68" w:rsidRPr="00F26B4E">
        <w:rPr>
          <w:lang w:val="pt-BR"/>
        </w:rPr>
        <w:t xml:space="preserve"> (Extract-Transformation-Load)</w:t>
      </w:r>
    </w:p>
    <w:p w:rsidR="00614ED9" w:rsidRPr="00F26B4E" w:rsidRDefault="00AC5CB3" w:rsidP="004F1B68">
      <w:pPr>
        <w:rPr>
          <w:lang w:val="pt-BR"/>
        </w:rPr>
      </w:pPr>
      <w:r w:rsidRPr="00F26B4E">
        <w:rPr>
          <w:lang w:val="pt-BR"/>
        </w:rPr>
        <w:t xml:space="preserve">ETL consiste em </w:t>
      </w:r>
      <w:r w:rsidR="004F1B68" w:rsidRPr="00F26B4E">
        <w:rPr>
          <w:lang w:val="pt-BR"/>
        </w:rPr>
        <w:t xml:space="preserve">extrair os dados dos sistemas operacionais de origem, transformar estes dados em para um padrão comum e carregar os dados em um </w:t>
      </w:r>
      <w:r w:rsidR="007C6EAE" w:rsidRPr="00F26B4E">
        <w:rPr>
          <w:lang w:val="pt-BR"/>
        </w:rPr>
        <w:t>Data Warehouse</w:t>
      </w:r>
      <w:r w:rsidR="00175566" w:rsidRPr="00F26B4E">
        <w:rPr>
          <w:lang w:val="pt-BR"/>
        </w:rPr>
        <w:t>, conforme apresentado na figura abaixo</w:t>
      </w:r>
      <w:r w:rsidR="004F1B68" w:rsidRPr="00F26B4E">
        <w:rPr>
          <w:lang w:val="pt-BR"/>
        </w:rPr>
        <w:t>.</w:t>
      </w:r>
    </w:p>
    <w:p w:rsidR="00614ED9" w:rsidRPr="00F26B4E" w:rsidRDefault="00614ED9" w:rsidP="00614ED9">
      <w:pPr>
        <w:keepNext/>
        <w:ind w:firstLine="567"/>
        <w:rPr>
          <w:lang w:val="pt-BR"/>
        </w:rPr>
      </w:pPr>
      <w:r w:rsidRPr="00F26B4E">
        <w:rPr>
          <w:noProof/>
          <w:lang w:val="en-US"/>
        </w:rPr>
        <w:drawing>
          <wp:inline distT="0" distB="0" distL="0" distR="0">
            <wp:extent cx="5113867" cy="2968202"/>
            <wp:effectExtent l="25400" t="0" r="0" b="0"/>
            <wp:docPr id="4" name="Picture 3" descr="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png"/>
                    <pic:cNvPicPr/>
                  </pic:nvPicPr>
                  <pic:blipFill>
                    <a:blip r:embed="rId16"/>
                    <a:stretch>
                      <a:fillRect/>
                    </a:stretch>
                  </pic:blipFill>
                  <pic:spPr>
                    <a:xfrm>
                      <a:off x="0" y="0"/>
                      <a:ext cx="5117869" cy="2970525"/>
                    </a:xfrm>
                    <a:prstGeom prst="rect">
                      <a:avLst/>
                    </a:prstGeom>
                  </pic:spPr>
                </pic:pic>
              </a:graphicData>
            </a:graphic>
          </wp:inline>
        </w:drawing>
      </w:r>
    </w:p>
    <w:p w:rsidR="00614ED9" w:rsidRPr="00335285" w:rsidRDefault="00614ED9" w:rsidP="00614ED9">
      <w:pPr>
        <w:pStyle w:val="Caption"/>
        <w:rPr>
          <w:lang w:val="pt-BR"/>
        </w:rPr>
      </w:pPr>
      <w:r w:rsidRPr="00335285">
        <w:rPr>
          <w:lang w:val="pt-BR"/>
        </w:rPr>
        <w:t xml:space="preserve">FIGURA </w:t>
      </w:r>
      <w:r w:rsidR="00371699" w:rsidRPr="00F26B4E">
        <w:rPr>
          <w:lang w:val="pt-BR"/>
        </w:rPr>
        <w:fldChar w:fldCharType="begin"/>
      </w:r>
      <w:r w:rsidRPr="00335285">
        <w:rPr>
          <w:lang w:val="pt-BR"/>
        </w:rPr>
        <w:instrText xml:space="preserve"> SEQ FIGURA \* ARABIC </w:instrText>
      </w:r>
      <w:r w:rsidR="00371699" w:rsidRPr="00F26B4E">
        <w:rPr>
          <w:lang w:val="pt-BR"/>
        </w:rPr>
        <w:fldChar w:fldCharType="separate"/>
      </w:r>
      <w:r w:rsidR="00377BDF" w:rsidRPr="00335285">
        <w:rPr>
          <w:noProof/>
          <w:lang w:val="pt-BR"/>
        </w:rPr>
        <w:t>9</w:t>
      </w:r>
      <w:r w:rsidR="00371699" w:rsidRPr="00F26B4E">
        <w:rPr>
          <w:lang w:val="pt-BR"/>
        </w:rPr>
        <w:fldChar w:fldCharType="end"/>
      </w:r>
      <w:r w:rsidRPr="00335285">
        <w:rPr>
          <w:lang w:val="pt-BR"/>
        </w:rPr>
        <w:t xml:space="preserve"> - ETL (Extraction-Transformation-load)</w:t>
      </w:r>
    </w:p>
    <w:p w:rsidR="00A722DC" w:rsidRPr="00F26B4E" w:rsidRDefault="00A722DC" w:rsidP="004F1B68">
      <w:pPr>
        <w:rPr>
          <w:lang w:val="pt-BR"/>
        </w:rPr>
      </w:pPr>
      <w:r w:rsidRPr="00F26B4E">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F26B4E" w:rsidRDefault="00A722DC" w:rsidP="004F1B68">
      <w:pPr>
        <w:rPr>
          <w:lang w:val="pt-BR"/>
        </w:rPr>
      </w:pPr>
      <w:r w:rsidRPr="00F26B4E">
        <w:rPr>
          <w:lang w:val="pt-BR"/>
        </w:rPr>
        <w:t xml:space="preserve">É uma parte importante e complexa de um </w:t>
      </w:r>
      <w:r w:rsidR="007C6EAE" w:rsidRPr="00F26B4E">
        <w:rPr>
          <w:lang w:val="pt-BR"/>
        </w:rPr>
        <w:t>Data Warehouse</w:t>
      </w:r>
      <w:r w:rsidRPr="00F26B4E">
        <w:rPr>
          <w:lang w:val="pt-BR"/>
        </w:rPr>
        <w:t>, pois os dados são originários de sistemas e formatos diferentes</w:t>
      </w:r>
      <w:r w:rsidR="00D75242" w:rsidRPr="00F26B4E">
        <w:rPr>
          <w:lang w:val="pt-BR"/>
        </w:rPr>
        <w:t xml:space="preserve">. Necessitam de um bom entendimento para que os dados possam ser transformados da maneira correta, pois qualquer dado que seja carregado de forma errada pode comprometer a informação contida no </w:t>
      </w:r>
      <w:r w:rsidR="007C6EAE" w:rsidRPr="00F26B4E">
        <w:rPr>
          <w:lang w:val="pt-BR"/>
        </w:rPr>
        <w:t>Data Warehouse</w:t>
      </w:r>
      <w:r w:rsidR="00D75242" w:rsidRPr="00F26B4E">
        <w:rPr>
          <w:lang w:val="pt-BR"/>
        </w:rPr>
        <w:t>.</w:t>
      </w:r>
    </w:p>
    <w:p w:rsidR="0095416B" w:rsidRPr="00F26B4E" w:rsidRDefault="007F2832" w:rsidP="0095416B">
      <w:pPr>
        <w:pStyle w:val="Heading3"/>
        <w:numPr>
          <w:numberingChange w:id="74" w:author="Anderson Faria" w:date="2014-10-02T19:24:00Z" w:original="%1:2:0:.%2:5:0:.%3:1:0:"/>
        </w:numPr>
        <w:rPr>
          <w:lang w:val="pt-BR"/>
        </w:rPr>
      </w:pPr>
      <w:r w:rsidRPr="00F26B4E">
        <w:rPr>
          <w:lang w:val="pt-BR"/>
        </w:rPr>
        <w:t>Extração</w:t>
      </w:r>
    </w:p>
    <w:p w:rsidR="001602FE" w:rsidRPr="00F26B4E" w:rsidRDefault="00591469" w:rsidP="004F1B68">
      <w:pPr>
        <w:rPr>
          <w:lang w:val="pt-BR"/>
        </w:rPr>
      </w:pPr>
      <w:r w:rsidRPr="00F26B4E">
        <w:rPr>
          <w:lang w:val="pt-BR"/>
        </w:rPr>
        <w:t xml:space="preserve">É o primeiro processo para obter os dados para um </w:t>
      </w:r>
      <w:r w:rsidR="007C6EAE" w:rsidRPr="00F26B4E">
        <w:rPr>
          <w:lang w:val="pt-BR"/>
        </w:rPr>
        <w:t>Data Warehouse</w:t>
      </w:r>
      <w:r w:rsidRPr="00F26B4E">
        <w:rPr>
          <w:lang w:val="pt-BR"/>
        </w:rPr>
        <w:t>. Requer atenção e entendimento dos dados dos sistemas de origem pelo fato de serem originários de diferentes sistemas em diferentes formatos.</w:t>
      </w:r>
      <w:r w:rsidR="003761A5" w:rsidRPr="00F26B4E">
        <w:rPr>
          <w:lang w:val="pt-BR"/>
        </w:rPr>
        <w:t xml:space="preserve"> De acordo com INMON (10997), “tentar extrair dados dos diversos lugares em que eles existem é um problema muito complexo”.</w:t>
      </w:r>
    </w:p>
    <w:p w:rsidR="007F2832" w:rsidRPr="00F26B4E" w:rsidRDefault="001602FE" w:rsidP="004F1B68">
      <w:pPr>
        <w:rPr>
          <w:lang w:val="pt-BR"/>
        </w:rPr>
      </w:pPr>
      <w:r w:rsidRPr="00F26B4E">
        <w:rPr>
          <w:lang w:val="pt-BR"/>
        </w:rPr>
        <w:t>Deve ser definida a origem das fontes de dados (sistemas operacionais de origem)</w:t>
      </w:r>
      <w:r w:rsidR="008A719B" w:rsidRPr="00F26B4E">
        <w:rPr>
          <w:lang w:val="pt-BR"/>
        </w:rPr>
        <w:t>, como serão extraídos e quando</w:t>
      </w:r>
      <w:r w:rsidRPr="00F26B4E">
        <w:rPr>
          <w:lang w:val="pt-BR"/>
        </w:rPr>
        <w:t>.</w:t>
      </w:r>
      <w:r w:rsidR="008A719B" w:rsidRPr="00F26B4E">
        <w:rPr>
          <w:lang w:val="pt-BR"/>
        </w:rPr>
        <w:t xml:space="preserve"> Por exemplo podemos ter uma restrição de utilização do banco de dados de um sistema operacional que possibilite a extração apenas no período da madrugada.</w:t>
      </w:r>
      <w:r w:rsidRPr="00F26B4E">
        <w:rPr>
          <w:lang w:val="pt-BR"/>
        </w:rPr>
        <w:t xml:space="preserve"> Neste primeiro momento os dados são extraídos contendo muitas inconsistências sobre o padrão</w:t>
      </w:r>
      <w:r w:rsidR="003761A5" w:rsidRPr="00F26B4E">
        <w:rPr>
          <w:lang w:val="pt-BR"/>
        </w:rPr>
        <w:t xml:space="preserve"> encontrado em cada sistema e armazenados no </w:t>
      </w:r>
      <w:r w:rsidR="003761A5" w:rsidRPr="00F26B4E">
        <w:rPr>
          <w:i/>
          <w:lang w:val="pt-BR"/>
        </w:rPr>
        <w:t>data staging area</w:t>
      </w:r>
      <w:r w:rsidR="003761A5" w:rsidRPr="00F26B4E">
        <w:rPr>
          <w:lang w:val="pt-BR"/>
        </w:rPr>
        <w:t>.</w:t>
      </w:r>
      <w:r w:rsidRPr="00F26B4E">
        <w:rPr>
          <w:lang w:val="pt-BR"/>
        </w:rPr>
        <w:t xml:space="preserve"> </w:t>
      </w:r>
    </w:p>
    <w:p w:rsidR="003761A5" w:rsidRPr="00F26B4E" w:rsidRDefault="007F2832" w:rsidP="0095416B">
      <w:pPr>
        <w:pStyle w:val="Heading3"/>
        <w:numPr>
          <w:numberingChange w:id="75" w:author="Anderson Faria" w:date="2014-10-02T19:24:00Z" w:original="%1:2:0:.%2:5:0:.%3:2:0:"/>
        </w:numPr>
        <w:rPr>
          <w:lang w:val="pt-BR"/>
        </w:rPr>
      </w:pPr>
      <w:r w:rsidRPr="00F26B4E">
        <w:rPr>
          <w:lang w:val="pt-BR"/>
        </w:rPr>
        <w:t>Transformação</w:t>
      </w:r>
    </w:p>
    <w:p w:rsidR="00013090" w:rsidRPr="00F26B4E" w:rsidRDefault="003761A5" w:rsidP="003761A5">
      <w:pPr>
        <w:rPr>
          <w:lang w:val="pt-BR"/>
        </w:rPr>
      </w:pPr>
      <w:r w:rsidRPr="00F26B4E">
        <w:rPr>
          <w:lang w:val="pt-BR"/>
        </w:rPr>
        <w:t xml:space="preserve">Após a extração dos dados, </w:t>
      </w:r>
      <w:r w:rsidR="008A719B" w:rsidRPr="00F26B4E">
        <w:rPr>
          <w:lang w:val="pt-BR"/>
        </w:rPr>
        <w:t xml:space="preserve">é necessário uma padronização dos dados antes de serem enviados para o </w:t>
      </w:r>
      <w:r w:rsidR="007C6EAE" w:rsidRPr="00F26B4E">
        <w:rPr>
          <w:lang w:val="pt-BR"/>
        </w:rPr>
        <w:t>Data Warehouse</w:t>
      </w:r>
      <w:r w:rsidR="008A719B" w:rsidRPr="00F26B4E">
        <w:rPr>
          <w:lang w:val="pt-BR"/>
        </w:rPr>
        <w:t xml:space="preserve">. </w:t>
      </w:r>
      <w:r w:rsidR="00013090" w:rsidRPr="00F26B4E">
        <w:rPr>
          <w:lang w:val="pt-BR"/>
        </w:rPr>
        <w:t xml:space="preserve">Alguns dados podem estar armazenados em diferentes medidas nos diferentes sistemas, esta etapa consiste em definir um padrão de medida para estes dados. </w:t>
      </w:r>
    </w:p>
    <w:p w:rsidR="00013090" w:rsidRPr="00F26B4E" w:rsidRDefault="00013090" w:rsidP="003761A5">
      <w:pPr>
        <w:rPr>
          <w:lang w:val="pt-BR"/>
        </w:rPr>
      </w:pPr>
      <w:r w:rsidRPr="00F26B4E">
        <w:rPr>
          <w:lang w:val="pt-BR"/>
        </w:rPr>
        <w:t xml:space="preserve">De acordo com KIMBALL (2002), nesta etapa são realizadas várias transformações nos dados antes de serem carregados para o </w:t>
      </w:r>
      <w:r w:rsidR="007C6EAE" w:rsidRPr="00F26B4E">
        <w:rPr>
          <w:lang w:val="pt-BR"/>
        </w:rPr>
        <w:t>Data Warehouse</w:t>
      </w:r>
      <w:r w:rsidRPr="00F26B4E">
        <w:rPr>
          <w:lang w:val="pt-BR"/>
        </w:rPr>
        <w:t xml:space="preserve"> como: filtragem, correção de erros, tratamentos, definição de formatos padrão, eliminação de dados repetidos, atribuição de chaves, etc. </w:t>
      </w:r>
    </w:p>
    <w:p w:rsidR="0095416B" w:rsidRPr="00F26B4E" w:rsidRDefault="00013090" w:rsidP="003761A5">
      <w:pPr>
        <w:rPr>
          <w:lang w:val="pt-BR"/>
        </w:rPr>
      </w:pPr>
      <w:r w:rsidRPr="00F26B4E">
        <w:rPr>
          <w:lang w:val="pt-BR"/>
        </w:rPr>
        <w:t xml:space="preserve">Por exemplo podemos ter um campo com diferentes nomes e tipo de variável exigindo que para este campo seja adotado um padrão de nome e tipo antes de ser carregado no </w:t>
      </w:r>
      <w:r w:rsidR="007C6EAE" w:rsidRPr="00F26B4E">
        <w:rPr>
          <w:lang w:val="pt-BR"/>
        </w:rPr>
        <w:t>Data Warehouse</w:t>
      </w:r>
      <w:r w:rsidRPr="00F26B4E">
        <w:rPr>
          <w:lang w:val="pt-BR"/>
        </w:rPr>
        <w:t>.</w:t>
      </w:r>
    </w:p>
    <w:p w:rsidR="0095416B" w:rsidRPr="00F26B4E" w:rsidRDefault="007F2832" w:rsidP="0095416B">
      <w:pPr>
        <w:pStyle w:val="Heading4"/>
        <w:numPr>
          <w:numberingChange w:id="76" w:author="Anderson Faria" w:date="2014-10-02T19:24:00Z" w:original="%1:2:0:.%2:5:0:.%3:2:0:.%4:1:0:"/>
        </w:numPr>
        <w:rPr>
          <w:lang w:val="pt-BR"/>
        </w:rPr>
      </w:pPr>
      <w:r w:rsidRPr="00F26B4E">
        <w:rPr>
          <w:lang w:val="pt-BR"/>
        </w:rPr>
        <w:t>Carga</w:t>
      </w:r>
    </w:p>
    <w:p w:rsidR="002F552E" w:rsidRPr="00F26B4E" w:rsidRDefault="00352FD1" w:rsidP="004F1B68">
      <w:pPr>
        <w:rPr>
          <w:lang w:val="pt-BR"/>
        </w:rPr>
      </w:pPr>
      <w:r w:rsidRPr="00F26B4E">
        <w:rPr>
          <w:lang w:val="pt-BR"/>
        </w:rPr>
        <w:t>Este é o processo final do ETL que consiste no envio dos dados extraídos dos sistemas operacionais,transformados e padronizados</w:t>
      </w:r>
      <w:r w:rsidR="002F552E" w:rsidRPr="00F26B4E">
        <w:rPr>
          <w:lang w:val="pt-BR"/>
        </w:rPr>
        <w:t xml:space="preserve"> para o a área de apresentação dos dados no </w:t>
      </w:r>
      <w:r w:rsidR="007C6EAE" w:rsidRPr="00F26B4E">
        <w:rPr>
          <w:lang w:val="pt-BR"/>
        </w:rPr>
        <w:t>Data Warehouse</w:t>
      </w:r>
      <w:r w:rsidR="002F552E" w:rsidRPr="00F26B4E">
        <w:rPr>
          <w:lang w:val="pt-BR"/>
        </w:rPr>
        <w:t>.</w:t>
      </w:r>
    </w:p>
    <w:p w:rsidR="002F552E" w:rsidRPr="00F26B4E" w:rsidRDefault="002F552E" w:rsidP="004F1B68">
      <w:pPr>
        <w:rPr>
          <w:lang w:val="pt-BR"/>
        </w:rPr>
      </w:pPr>
      <w:r w:rsidRPr="00F26B4E">
        <w:rPr>
          <w:lang w:val="pt-BR"/>
        </w:rPr>
        <w:t xml:space="preserve">INMON (2002) afirma que há três tipos de carga de dados dos sistemas operacionais para o </w:t>
      </w:r>
      <w:r w:rsidR="007C6EAE" w:rsidRPr="00F26B4E">
        <w:rPr>
          <w:lang w:val="pt-BR"/>
        </w:rPr>
        <w:t>Data Warehouse</w:t>
      </w:r>
      <w:r w:rsidRPr="00F26B4E">
        <w:rPr>
          <w:lang w:val="pt-BR"/>
        </w:rPr>
        <w:t>:</w:t>
      </w:r>
    </w:p>
    <w:p w:rsidR="002F552E" w:rsidRPr="00F26B4E" w:rsidRDefault="002F552E" w:rsidP="002F552E">
      <w:pPr>
        <w:pStyle w:val="ListParagraph"/>
        <w:numPr>
          <w:ilvl w:val="0"/>
          <w:numId w:val="28"/>
          <w:numberingChange w:id="77" w:author="Anderson Faria" w:date="2014-10-02T19:24:00Z" w:original=""/>
        </w:numPr>
        <w:rPr>
          <w:lang w:val="pt-BR"/>
        </w:rPr>
      </w:pPr>
      <w:r w:rsidRPr="00F26B4E">
        <w:rPr>
          <w:lang w:val="pt-BR"/>
        </w:rPr>
        <w:t>O carregamento de dados históricos: não é realizado frequentemente;</w:t>
      </w:r>
    </w:p>
    <w:p w:rsidR="002F552E" w:rsidRPr="00F26B4E" w:rsidRDefault="002F552E" w:rsidP="002F552E">
      <w:pPr>
        <w:pStyle w:val="ListParagraph"/>
        <w:numPr>
          <w:ilvl w:val="0"/>
          <w:numId w:val="28"/>
          <w:numberingChange w:id="78" w:author="Anderson Faria" w:date="2014-10-02T19:24:00Z" w:original=""/>
        </w:numPr>
        <w:rPr>
          <w:lang w:val="pt-BR"/>
        </w:rPr>
      </w:pPr>
      <w:r w:rsidRPr="00F26B4E">
        <w:rPr>
          <w:lang w:val="pt-BR"/>
        </w:rPr>
        <w:t xml:space="preserve">O carregamento de dados de valor corrente no ambiente operacional: é realizado </w:t>
      </w:r>
      <w:r w:rsidR="004C1266" w:rsidRPr="00F26B4E">
        <w:rPr>
          <w:lang w:val="pt-BR"/>
        </w:rPr>
        <w:t>em uma só vez</w:t>
      </w:r>
      <w:r w:rsidRPr="00F26B4E">
        <w:rPr>
          <w:lang w:val="pt-BR"/>
        </w:rPr>
        <w:t xml:space="preserve"> sem muitas complicações;</w:t>
      </w:r>
    </w:p>
    <w:p w:rsidR="00352FD1" w:rsidRPr="00F26B4E" w:rsidRDefault="002F552E" w:rsidP="002F552E">
      <w:pPr>
        <w:pStyle w:val="ListParagraph"/>
        <w:numPr>
          <w:ilvl w:val="0"/>
          <w:numId w:val="28"/>
          <w:numberingChange w:id="79" w:author="Anderson Faria" w:date="2014-10-02T19:24:00Z" w:original=""/>
        </w:numPr>
        <w:rPr>
          <w:lang w:val="pt-BR"/>
        </w:rPr>
      </w:pPr>
      <w:r w:rsidRPr="00F26B4E">
        <w:rPr>
          <w:lang w:val="pt-BR"/>
        </w:rPr>
        <w:t xml:space="preserve">O carregamento de alterações do </w:t>
      </w:r>
      <w:r w:rsidR="007C6EAE" w:rsidRPr="00F26B4E">
        <w:rPr>
          <w:lang w:val="pt-BR"/>
        </w:rPr>
        <w:t>Data Warehouse</w:t>
      </w:r>
      <w:r w:rsidRPr="00F26B4E">
        <w:rPr>
          <w:lang w:val="pt-BR"/>
        </w:rPr>
        <w:t xml:space="preserve"> a partir de atualizações no ambiente operacional: não é simples pois a verificação das alterações nos sistemas operacionais podem ser muito complexas.</w:t>
      </w:r>
    </w:p>
    <w:p w:rsidR="002F32DF" w:rsidRPr="00F26B4E" w:rsidRDefault="00B84F62" w:rsidP="002F32DF">
      <w:pPr>
        <w:rPr>
          <w:lang w:val="pt-BR"/>
        </w:rPr>
      </w:pPr>
      <w:r w:rsidRPr="00F26B4E">
        <w:rPr>
          <w:lang w:val="pt-BR"/>
        </w:rPr>
        <w:t xml:space="preserve">Ao fim desta etapa temos os dados armazenados no </w:t>
      </w:r>
      <w:r w:rsidR="007C6EAE" w:rsidRPr="00F26B4E">
        <w:rPr>
          <w:lang w:val="pt-BR"/>
        </w:rPr>
        <w:t>Data Warehouse</w:t>
      </w:r>
      <w:r w:rsidR="00DC0103" w:rsidRPr="00F26B4E">
        <w:rPr>
          <w:lang w:val="pt-BR"/>
        </w:rPr>
        <w:t xml:space="preserve"> prontos para serem analis</w:t>
      </w:r>
      <w:r w:rsidRPr="00F26B4E">
        <w:rPr>
          <w:lang w:val="pt-BR"/>
        </w:rPr>
        <w:t>ados.</w:t>
      </w:r>
    </w:p>
    <w:p w:rsidR="002F32DF" w:rsidRPr="008A7BED" w:rsidRDefault="002F32DF" w:rsidP="002F32DF">
      <w:pPr>
        <w:pStyle w:val="Heading2"/>
        <w:numPr>
          <w:numberingChange w:id="80" w:author="Anderson Faria" w:date="2014-10-02T19:24:00Z" w:original="%1:2:0:.%2:6:0:"/>
        </w:numPr>
        <w:rPr>
          <w:lang w:val="en-US"/>
        </w:rPr>
      </w:pPr>
      <w:r w:rsidRPr="008A7BED">
        <w:rPr>
          <w:lang w:val="en-US"/>
        </w:rPr>
        <w:t>Ferramentas OLAP</w:t>
      </w:r>
      <w:r w:rsidR="00E17068" w:rsidRPr="008A7BED">
        <w:rPr>
          <w:lang w:val="en-US"/>
        </w:rPr>
        <w:t xml:space="preserve"> (</w:t>
      </w:r>
      <w:r w:rsidR="00E17068" w:rsidRPr="008A7BED">
        <w:rPr>
          <w:i/>
          <w:lang w:val="en-US"/>
        </w:rPr>
        <w:t>On Line Analytical Processing</w:t>
      </w:r>
      <w:r w:rsidR="00E17068" w:rsidRPr="008A7BED">
        <w:rPr>
          <w:lang w:val="en-US"/>
        </w:rPr>
        <w:t>)</w:t>
      </w:r>
    </w:p>
    <w:p w:rsidR="00E17068" w:rsidRPr="00F26B4E" w:rsidRDefault="00E17068" w:rsidP="002F32DF">
      <w:pPr>
        <w:rPr>
          <w:lang w:val="pt-BR"/>
        </w:rPr>
      </w:pPr>
      <w:r w:rsidRPr="00F26B4E">
        <w:rPr>
          <w:lang w:val="pt-BR"/>
        </w:rPr>
        <w:t xml:space="preserve">Segundo TURBAN (2007), “o termo processamento analítico </w:t>
      </w:r>
      <w:r w:rsidRPr="00F26B4E">
        <w:rPr>
          <w:i/>
          <w:lang w:val="pt-BR"/>
        </w:rPr>
        <w:t>online</w:t>
      </w:r>
      <w:r w:rsidRPr="00F26B4E">
        <w:rPr>
          <w:lang w:val="pt-BR"/>
        </w:rPr>
        <w:t xml:space="preserve"> (OLAP) se refere a uma variedade de atividades normalmente executadas por usuários finais em sistemas online”. As ferramentas OLAP tem como objetivo analisar os dados, normalmente de um </w:t>
      </w:r>
      <w:r w:rsidR="007C6EAE" w:rsidRPr="00F26B4E">
        <w:rPr>
          <w:lang w:val="pt-BR"/>
        </w:rPr>
        <w:t>Data Warehouse</w:t>
      </w:r>
      <w:r w:rsidRPr="00F26B4E">
        <w:rPr>
          <w:lang w:val="pt-BR"/>
        </w:rPr>
        <w:t xml:space="preserve"> organizado de maneira dimensional, </w:t>
      </w:r>
      <w:r w:rsidR="00272E69" w:rsidRPr="00F26B4E">
        <w:rPr>
          <w:lang w:val="pt-BR"/>
        </w:rPr>
        <w:t xml:space="preserve">de forma rápida e fácil em diferentes níveis de detalhe </w:t>
      </w:r>
      <w:r w:rsidRPr="00F26B4E">
        <w:rPr>
          <w:lang w:val="pt-BR"/>
        </w:rPr>
        <w:t>apresenta</w:t>
      </w:r>
      <w:r w:rsidR="00272E69" w:rsidRPr="00F26B4E">
        <w:rPr>
          <w:lang w:val="pt-BR"/>
        </w:rPr>
        <w:t xml:space="preserve">ndo </w:t>
      </w:r>
      <w:r w:rsidRPr="00F26B4E">
        <w:rPr>
          <w:lang w:val="pt-BR"/>
        </w:rPr>
        <w:t>informações através de relatórios e gráficos para os usuários finais de uma solução de BI (</w:t>
      </w:r>
      <w:r w:rsidRPr="00F26B4E">
        <w:rPr>
          <w:i/>
          <w:lang w:val="pt-BR"/>
        </w:rPr>
        <w:t>Business Intelligence</w:t>
      </w:r>
      <w:r w:rsidRPr="00F26B4E">
        <w:rPr>
          <w:lang w:val="pt-BR"/>
        </w:rPr>
        <w:t>).</w:t>
      </w:r>
    </w:p>
    <w:p w:rsidR="00272E69" w:rsidRPr="00F26B4E" w:rsidRDefault="00272E69" w:rsidP="002F32DF">
      <w:pPr>
        <w:rPr>
          <w:lang w:val="pt-BR"/>
        </w:rPr>
      </w:pPr>
      <w:r w:rsidRPr="00F26B4E">
        <w:rPr>
          <w:lang w:val="pt-BR"/>
        </w:rPr>
        <w:t>Através das análises dos dados realizadas pelas ferramentas OLAP é possível resumir informações, fazer comparações e descobrir tendências auxiliando os usuários (gestores, analistas de negócios) na tomada de decisão.</w:t>
      </w:r>
    </w:p>
    <w:p w:rsidR="00736D9E" w:rsidRPr="00F26B4E" w:rsidRDefault="00166948" w:rsidP="002F32DF">
      <w:pPr>
        <w:rPr>
          <w:lang w:val="pt-BR"/>
        </w:rPr>
      </w:pPr>
      <w:r w:rsidRPr="00F26B4E">
        <w:rPr>
          <w:lang w:val="pt-BR"/>
        </w:rPr>
        <w:t xml:space="preserve">De acordo com </w:t>
      </w:r>
      <w:r w:rsidR="00736D9E" w:rsidRPr="00F26B4E">
        <w:rPr>
          <w:lang w:val="pt-BR"/>
        </w:rPr>
        <w:t>THOMSEN (2002), fer</w:t>
      </w:r>
      <w:r w:rsidR="000043B1" w:rsidRPr="00F26B4E">
        <w:rPr>
          <w:lang w:val="pt-BR"/>
        </w:rPr>
        <w:t>ramentas OLAP devem apresentar a</w:t>
      </w:r>
      <w:r w:rsidR="00736D9E" w:rsidRPr="00F26B4E">
        <w:rPr>
          <w:lang w:val="pt-BR"/>
        </w:rPr>
        <w:t>s</w:t>
      </w:r>
      <w:r w:rsidR="000043B1" w:rsidRPr="00F26B4E">
        <w:rPr>
          <w:lang w:val="pt-BR"/>
        </w:rPr>
        <w:t xml:space="preserve"> seguintes características</w:t>
      </w:r>
      <w:r w:rsidR="00736D9E" w:rsidRPr="00F26B4E">
        <w:rPr>
          <w:lang w:val="pt-BR"/>
        </w:rPr>
        <w:t>:</w:t>
      </w:r>
    </w:p>
    <w:p w:rsidR="00736D9E" w:rsidRPr="00F26B4E" w:rsidRDefault="00736D9E" w:rsidP="00736D9E">
      <w:pPr>
        <w:pStyle w:val="ListParagraph"/>
        <w:numPr>
          <w:ilvl w:val="0"/>
          <w:numId w:val="31"/>
          <w:numberingChange w:id="81" w:author="Anderson Faria" w:date="2014-10-02T19:24:00Z" w:original=""/>
        </w:numPr>
        <w:rPr>
          <w:lang w:val="pt-BR"/>
        </w:rPr>
      </w:pPr>
      <w:r w:rsidRPr="00F26B4E">
        <w:rPr>
          <w:lang w:val="pt-BR"/>
        </w:rPr>
        <w:t>Estrutura dimensional organizada hierarquicamente: deve-se levar em consideração o mundo que vivemos com vários diferentes sistemas e subsistemas com diferentes de detalhe;</w:t>
      </w:r>
    </w:p>
    <w:p w:rsidR="00736D9E" w:rsidRPr="00F26B4E" w:rsidRDefault="00736D9E" w:rsidP="00736D9E">
      <w:pPr>
        <w:pStyle w:val="ListParagraph"/>
        <w:numPr>
          <w:ilvl w:val="0"/>
          <w:numId w:val="31"/>
          <w:numberingChange w:id="82" w:author="Anderson Faria" w:date="2014-10-02T19:24:00Z" w:original=""/>
        </w:numPr>
        <w:rPr>
          <w:lang w:val="pt-BR"/>
        </w:rPr>
      </w:pPr>
      <w:r w:rsidRPr="00F26B4E">
        <w:rPr>
          <w:lang w:val="pt-BR"/>
        </w:rPr>
        <w:t>Especificação detalhada das dimensões e cálculos: muito importante a realização de cálculos corretos sobre os aspectos das dimensões em uma grande quantidade de dados;</w:t>
      </w:r>
    </w:p>
    <w:p w:rsidR="00736D9E" w:rsidRPr="00F26B4E" w:rsidRDefault="00736D9E" w:rsidP="00736D9E">
      <w:pPr>
        <w:pStyle w:val="ListParagraph"/>
        <w:numPr>
          <w:ilvl w:val="0"/>
          <w:numId w:val="31"/>
          <w:numberingChange w:id="83" w:author="Anderson Faria" w:date="2014-10-02T19:24:00Z" w:original=""/>
        </w:numPr>
        <w:rPr>
          <w:lang w:val="pt-BR"/>
        </w:rPr>
      </w:pPr>
      <w:r w:rsidRPr="00F26B4E">
        <w:rPr>
          <w:lang w:val="pt-BR"/>
        </w:rPr>
        <w:t>Flexibilidade: deve apresentar interface, visões, definições e analises flexíveis;</w:t>
      </w:r>
    </w:p>
    <w:p w:rsidR="00736D9E" w:rsidRPr="00F26B4E" w:rsidRDefault="00736D9E" w:rsidP="00736D9E">
      <w:pPr>
        <w:pStyle w:val="ListParagraph"/>
        <w:numPr>
          <w:ilvl w:val="0"/>
          <w:numId w:val="31"/>
          <w:numberingChange w:id="84" w:author="Anderson Faria" w:date="2014-10-02T19:24:00Z" w:original=""/>
        </w:numPr>
        <w:rPr>
          <w:lang w:val="pt-BR"/>
        </w:rPr>
      </w:pPr>
      <w:r w:rsidRPr="00F26B4E">
        <w:rPr>
          <w:lang w:val="pt-BR"/>
        </w:rPr>
        <w:t>Estrutura e representação dos dados separados: importante pelo fato de que a estrutura dos dados não seja modificada pelo o usuário quando necessita de alguma análise diferente;</w:t>
      </w:r>
    </w:p>
    <w:p w:rsidR="00F6097C" w:rsidRPr="00F26B4E" w:rsidRDefault="00736D9E" w:rsidP="00736D9E">
      <w:pPr>
        <w:pStyle w:val="ListParagraph"/>
        <w:numPr>
          <w:ilvl w:val="0"/>
          <w:numId w:val="31"/>
          <w:numberingChange w:id="85" w:author="Anderson Faria" w:date="2014-10-02T19:24:00Z" w:original=""/>
        </w:numPr>
        <w:rPr>
          <w:lang w:val="pt-BR"/>
        </w:rPr>
      </w:pPr>
      <w:r w:rsidRPr="00F26B4E">
        <w:rPr>
          <w:lang w:val="pt-BR"/>
        </w:rPr>
        <w:t xml:space="preserve">Velocidade suficiente para suportar análises </w:t>
      </w:r>
      <w:r w:rsidRPr="00F26B4E">
        <w:rPr>
          <w:i/>
          <w:lang w:val="pt-BR"/>
        </w:rPr>
        <w:t>ad hoc</w:t>
      </w:r>
      <w:r w:rsidRPr="00F26B4E">
        <w:rPr>
          <w:lang w:val="pt-BR"/>
        </w:rPr>
        <w:t>:</w:t>
      </w:r>
      <w:r w:rsidR="001140FE" w:rsidRPr="00F26B4E">
        <w:rPr>
          <w:lang w:val="pt-BR"/>
        </w:rPr>
        <w:t xml:space="preserve"> por se tratar de uma grande quantidade de dados o tempo de espera de uma consulta deve ser viável para o usuário;</w:t>
      </w:r>
    </w:p>
    <w:p w:rsidR="002F32DF" w:rsidRPr="00B515F3" w:rsidRDefault="00F6097C" w:rsidP="002F32DF">
      <w:pPr>
        <w:pStyle w:val="ListParagraph"/>
        <w:numPr>
          <w:ilvl w:val="0"/>
          <w:numId w:val="31"/>
          <w:numberingChange w:id="86" w:author="Anderson Faria" w:date="2014-10-02T19:24:00Z" w:original=""/>
        </w:numPr>
        <w:rPr>
          <w:lang w:val="pt-BR"/>
        </w:rPr>
      </w:pPr>
      <w:r w:rsidRPr="00F26B4E">
        <w:rPr>
          <w:lang w:val="pt-BR"/>
        </w:rPr>
        <w:t xml:space="preserve">Suporte a vários usuários: </w:t>
      </w:r>
      <w:r w:rsidR="001140FE" w:rsidRPr="00F26B4E">
        <w:rPr>
          <w:lang w:val="pt-BR"/>
        </w:rPr>
        <w:t>está relacionado a permissões de acesso dos usuários e ao uso simultâneo do sistema na execução das consultas.</w:t>
      </w:r>
      <w:r w:rsidR="00736D9E" w:rsidRPr="00F26B4E">
        <w:rPr>
          <w:lang w:val="pt-BR"/>
        </w:rPr>
        <w:t xml:space="preserve"> </w:t>
      </w:r>
    </w:p>
    <w:p w:rsidR="00E17068" w:rsidRPr="00F26B4E" w:rsidRDefault="00E17068" w:rsidP="00E17068">
      <w:pPr>
        <w:pStyle w:val="Heading3"/>
        <w:numPr>
          <w:numberingChange w:id="87" w:author="Anderson Faria" w:date="2014-10-02T19:24:00Z" w:original="%1:2:0:.%2:6:0:.%3:1:0:"/>
        </w:numPr>
        <w:rPr>
          <w:lang w:val="pt-BR"/>
        </w:rPr>
      </w:pPr>
      <w:r w:rsidRPr="00F26B4E">
        <w:rPr>
          <w:lang w:val="pt-BR"/>
        </w:rPr>
        <w:t>OLAP x OLPT</w:t>
      </w:r>
    </w:p>
    <w:p w:rsidR="00B64EC8" w:rsidRPr="00F26B4E" w:rsidRDefault="00B64EC8" w:rsidP="00D37CD0">
      <w:pPr>
        <w:rPr>
          <w:lang w:val="pt-BR"/>
        </w:rPr>
      </w:pPr>
      <w:r w:rsidRPr="00F26B4E">
        <w:rPr>
          <w:lang w:val="pt-BR"/>
        </w:rPr>
        <w:t>Como foi apresentado anteriormente as aplicações OLPT são sistemas que registram as transações de uma empresa em um modelo de dados relacional. Mas quando se tenta realizar consultas de análise (OLAP) para apresentar informações gerencias há uma grande dificuldade. Por isso as empresas começaram a dividir seus sistemas OLPT dos sistemas OLAP.</w:t>
      </w:r>
    </w:p>
    <w:p w:rsidR="00C905B6" w:rsidRPr="00F26B4E" w:rsidRDefault="00B64EC8" w:rsidP="00D37CD0">
      <w:pPr>
        <w:rPr>
          <w:lang w:val="pt-BR"/>
        </w:rPr>
      </w:pPr>
      <w:r w:rsidRPr="00F26B4E">
        <w:rPr>
          <w:lang w:val="pt-BR"/>
        </w:rPr>
        <w:t xml:space="preserve">Sistemas OLPT processam um grande número de transações repetitivas acessando poucos dados a cada momento, enquanto os sistemas OLAP processam poucas transações mas acessam uma grande quantidade de dados em uma única consulta. Os sistemas OLAP conseguem analisar os dados e seus relacionamentos, encontrar tendências e padrões. “O OLAP é um método </w:t>
      </w:r>
      <w:r w:rsidR="00027A67" w:rsidRPr="00F26B4E">
        <w:rPr>
          <w:lang w:val="pt-BR"/>
        </w:rPr>
        <w:t>direto de suporte à decisão”, TRUBAN (2007).</w:t>
      </w:r>
    </w:p>
    <w:p w:rsidR="00E17068" w:rsidRPr="00F26B4E" w:rsidRDefault="00B64EC8" w:rsidP="00D37CD0">
      <w:pPr>
        <w:rPr>
          <w:lang w:val="pt-BR"/>
        </w:rPr>
      </w:pPr>
      <w:r w:rsidRPr="00F26B4E">
        <w:rPr>
          <w:lang w:val="pt-BR"/>
        </w:rPr>
        <w:t xml:space="preserve"> </w:t>
      </w:r>
      <w:r w:rsidR="00C905B6" w:rsidRPr="00F26B4E">
        <w:rPr>
          <w:lang w:val="pt-BR"/>
        </w:rPr>
        <w:t>Outra diferença é que nos sistemas OLAP o usuário pode realizar diferentes consultas conforme desejado, enquanto que nos sistemas OLPT os relatórios são pré-definidos sem muita flexibilidade.</w:t>
      </w:r>
    </w:p>
    <w:p w:rsidR="00E17068" w:rsidRPr="00F26B4E" w:rsidRDefault="00E17068" w:rsidP="00E17068">
      <w:pPr>
        <w:pStyle w:val="Heading3"/>
        <w:numPr>
          <w:numberingChange w:id="88" w:author="Anderson Faria" w:date="2014-10-02T19:24:00Z" w:original="%1:2:0:.%2:6:0:.%3:2:0:"/>
        </w:numPr>
        <w:rPr>
          <w:lang w:val="pt-BR"/>
        </w:rPr>
      </w:pPr>
      <w:r w:rsidRPr="00F26B4E">
        <w:rPr>
          <w:lang w:val="pt-BR"/>
        </w:rPr>
        <w:t>Tipos</w:t>
      </w:r>
      <w:r w:rsidR="00A678F6" w:rsidRPr="00F26B4E">
        <w:rPr>
          <w:lang w:val="pt-BR"/>
        </w:rPr>
        <w:t xml:space="preserve"> de OLAP</w:t>
      </w:r>
    </w:p>
    <w:p w:rsidR="00693AE7" w:rsidRPr="00F26B4E" w:rsidRDefault="002730BF" w:rsidP="00D37CD0">
      <w:pPr>
        <w:rPr>
          <w:lang w:val="pt-BR"/>
        </w:rPr>
      </w:pPr>
      <w:r w:rsidRPr="00F26B4E">
        <w:rPr>
          <w:lang w:val="pt-BR"/>
        </w:rPr>
        <w:t>O</w:t>
      </w:r>
      <w:r w:rsidR="00693AE7" w:rsidRPr="00F26B4E">
        <w:rPr>
          <w:lang w:val="pt-BR"/>
        </w:rPr>
        <w:t>s diferentes tipos de OLAP são caracterizados pela parte física, ou seja, tecnologias de armazenamento de dados a serem consultados pela ferramenta. Segue abaixo os tipos de ferramentas OLAP:</w:t>
      </w:r>
    </w:p>
    <w:p w:rsidR="00693AE7" w:rsidRPr="00F26B4E" w:rsidRDefault="00693AE7" w:rsidP="0051640D">
      <w:pPr>
        <w:pStyle w:val="ListParagraph"/>
        <w:numPr>
          <w:ilvl w:val="0"/>
          <w:numId w:val="33"/>
          <w:numberingChange w:id="89" w:author="Anderson Faria" w:date="2014-10-02T19:24:00Z" w:original=""/>
        </w:numPr>
        <w:rPr>
          <w:lang w:val="pt-BR"/>
        </w:rPr>
      </w:pPr>
      <w:r w:rsidRPr="00F26B4E">
        <w:rPr>
          <w:lang w:val="pt-BR"/>
        </w:rPr>
        <w:t>ROLAP (</w:t>
      </w:r>
      <w:r w:rsidRPr="00F26B4E">
        <w:rPr>
          <w:i/>
          <w:lang w:val="pt-BR"/>
        </w:rPr>
        <w:t>Relational</w:t>
      </w:r>
      <w:r w:rsidRPr="00F26B4E">
        <w:rPr>
          <w:lang w:val="pt-BR"/>
        </w:rPr>
        <w:t xml:space="preserve"> OLAP): utiliza banco de dados relacionais, os dados são armazenados no modelo estrela;</w:t>
      </w:r>
    </w:p>
    <w:p w:rsidR="00693AE7" w:rsidRPr="00F26B4E" w:rsidRDefault="00693AE7" w:rsidP="0051640D">
      <w:pPr>
        <w:pStyle w:val="ListParagraph"/>
        <w:numPr>
          <w:ilvl w:val="0"/>
          <w:numId w:val="33"/>
          <w:numberingChange w:id="90" w:author="Anderson Faria" w:date="2014-10-02T19:24:00Z" w:original=""/>
        </w:numPr>
        <w:rPr>
          <w:lang w:val="pt-BR"/>
        </w:rPr>
      </w:pPr>
      <w:r w:rsidRPr="00F26B4E">
        <w:rPr>
          <w:lang w:val="pt-BR"/>
        </w:rPr>
        <w:t>MOLAP (</w:t>
      </w:r>
      <w:r w:rsidRPr="00F26B4E">
        <w:rPr>
          <w:i/>
          <w:lang w:val="pt-BR"/>
        </w:rPr>
        <w:t>Multidimensional</w:t>
      </w:r>
      <w:r w:rsidRPr="00F26B4E">
        <w:rPr>
          <w:lang w:val="pt-BR"/>
        </w:rPr>
        <w:t xml:space="preserve"> O</w:t>
      </w:r>
      <w:r w:rsidR="0051640D" w:rsidRPr="00F26B4E">
        <w:rPr>
          <w:lang w:val="pt-BR"/>
        </w:rPr>
        <w:t>LAP): utiliza banco de dados mul</w:t>
      </w:r>
      <w:r w:rsidRPr="00F26B4E">
        <w:rPr>
          <w:lang w:val="pt-BR"/>
        </w:rPr>
        <w:t>tidimensional, os dados são armazenados nos modelos de cubos proporcionando uma consulta mais otimizada aos dados;</w:t>
      </w:r>
    </w:p>
    <w:p w:rsidR="00693AE7" w:rsidRPr="00F26B4E" w:rsidRDefault="00693AE7" w:rsidP="0051640D">
      <w:pPr>
        <w:pStyle w:val="ListParagraph"/>
        <w:numPr>
          <w:ilvl w:val="0"/>
          <w:numId w:val="33"/>
          <w:numberingChange w:id="91" w:author="Anderson Faria" w:date="2014-10-02T19:24:00Z" w:original=""/>
        </w:numPr>
        <w:rPr>
          <w:lang w:val="pt-BR"/>
        </w:rPr>
      </w:pPr>
      <w:r w:rsidRPr="00F26B4E">
        <w:rPr>
          <w:lang w:val="pt-BR"/>
        </w:rPr>
        <w:t>DOLAP (</w:t>
      </w:r>
      <w:r w:rsidRPr="00F26B4E">
        <w:rPr>
          <w:i/>
          <w:lang w:val="pt-BR"/>
        </w:rPr>
        <w:t>Database</w:t>
      </w:r>
      <w:r w:rsidRPr="00F26B4E">
        <w:rPr>
          <w:lang w:val="pt-BR"/>
        </w:rPr>
        <w:t xml:space="preserve"> OLAP): utiliza um SGBD de um banco de dados relacional para realizar cálculos;</w:t>
      </w:r>
    </w:p>
    <w:p w:rsidR="00693AE7" w:rsidRPr="00F26B4E" w:rsidRDefault="00693AE7" w:rsidP="0051640D">
      <w:pPr>
        <w:pStyle w:val="ListParagraph"/>
        <w:numPr>
          <w:ilvl w:val="0"/>
          <w:numId w:val="33"/>
          <w:numberingChange w:id="92" w:author="Anderson Faria" w:date="2014-10-02T19:24:00Z" w:original=""/>
        </w:numPr>
        <w:rPr>
          <w:lang w:val="pt-BR"/>
        </w:rPr>
      </w:pPr>
      <w:r w:rsidRPr="00F26B4E">
        <w:rPr>
          <w:lang w:val="pt-BR"/>
        </w:rPr>
        <w:t>WOLAP (</w:t>
      </w:r>
      <w:r w:rsidRPr="00F26B4E">
        <w:rPr>
          <w:i/>
          <w:lang w:val="pt-BR"/>
        </w:rPr>
        <w:t>Web</w:t>
      </w:r>
      <w:r w:rsidRPr="00F26B4E">
        <w:rPr>
          <w:lang w:val="pt-BR"/>
        </w:rPr>
        <w:t xml:space="preserve"> OLAP): dados acessíveis de um navegador;</w:t>
      </w:r>
    </w:p>
    <w:p w:rsidR="00693AE7" w:rsidRPr="00F26B4E" w:rsidRDefault="00693AE7" w:rsidP="0051640D">
      <w:pPr>
        <w:pStyle w:val="ListParagraph"/>
        <w:numPr>
          <w:ilvl w:val="0"/>
          <w:numId w:val="33"/>
          <w:numberingChange w:id="93" w:author="Anderson Faria" w:date="2014-10-02T19:24:00Z" w:original=""/>
        </w:numPr>
        <w:rPr>
          <w:lang w:val="pt-BR"/>
        </w:rPr>
      </w:pPr>
      <w:r w:rsidRPr="00F26B4E">
        <w:rPr>
          <w:lang w:val="pt-BR"/>
        </w:rPr>
        <w:t>Desktop OLAP: também apresentado como DOLAP, são ferramentas de análises mais simples direcionadas para uso pessoal;</w:t>
      </w:r>
    </w:p>
    <w:p w:rsidR="00693AE7" w:rsidRPr="00F26B4E" w:rsidRDefault="00693AE7" w:rsidP="0051640D">
      <w:pPr>
        <w:pStyle w:val="ListParagraph"/>
        <w:numPr>
          <w:ilvl w:val="0"/>
          <w:numId w:val="33"/>
          <w:numberingChange w:id="94" w:author="Anderson Faria" w:date="2014-10-02T19:24:00Z" w:original=""/>
        </w:numPr>
        <w:rPr>
          <w:lang w:val="pt-BR"/>
        </w:rPr>
      </w:pPr>
      <w:r w:rsidRPr="00F26B4E">
        <w:rPr>
          <w:lang w:val="pt-BR"/>
        </w:rPr>
        <w:t>HOLAP (</w:t>
      </w:r>
      <w:r w:rsidRPr="00F26B4E">
        <w:rPr>
          <w:i/>
          <w:lang w:val="pt-BR"/>
        </w:rPr>
        <w:t>Hybrid</w:t>
      </w:r>
      <w:r w:rsidRPr="00F26B4E">
        <w:rPr>
          <w:lang w:val="pt-BR"/>
        </w:rPr>
        <w:t xml:space="preserve"> OLAP): utiliza tanto banco de dados relacional, como multidimensional ou qualquer outro tipo de tecnologia;</w:t>
      </w:r>
    </w:p>
    <w:p w:rsidR="00E17068" w:rsidRPr="00F26B4E" w:rsidRDefault="002730BF" w:rsidP="00D37CD0">
      <w:pPr>
        <w:rPr>
          <w:lang w:val="pt-BR"/>
        </w:rPr>
      </w:pPr>
      <w:r w:rsidRPr="00F26B4E">
        <w:rPr>
          <w:lang w:val="pt-BR"/>
        </w:rPr>
        <w:t>THOMSEN (2002) afirma que independente da tecnologia utilizada os conceitos, idéias e a estrutura lógica das ferramentas OLAP não mudam.</w:t>
      </w:r>
    </w:p>
    <w:p w:rsidR="00E17068" w:rsidRPr="00F26B4E" w:rsidRDefault="00E17068" w:rsidP="00E17068">
      <w:pPr>
        <w:pStyle w:val="Heading3"/>
        <w:numPr>
          <w:numberingChange w:id="95" w:author="Anderson Faria" w:date="2014-10-02T19:24:00Z" w:original="%1:2:0:.%2:6:0:.%3:3:0:"/>
        </w:numPr>
        <w:rPr>
          <w:lang w:val="pt-BR"/>
        </w:rPr>
      </w:pPr>
      <w:r w:rsidRPr="00F26B4E">
        <w:rPr>
          <w:lang w:val="pt-BR"/>
        </w:rPr>
        <w:t xml:space="preserve">Operações </w:t>
      </w:r>
      <w:r w:rsidR="00BC1181">
        <w:rPr>
          <w:lang w:val="pt-BR"/>
        </w:rPr>
        <w:t>OLAP</w:t>
      </w:r>
    </w:p>
    <w:p w:rsidR="00377BDF" w:rsidRDefault="00A115D5" w:rsidP="0020007A">
      <w:pPr>
        <w:rPr>
          <w:lang w:val="pt-BR"/>
        </w:rPr>
      </w:pPr>
      <w:r w:rsidRPr="00F26B4E">
        <w:rPr>
          <w:lang w:val="pt-BR"/>
        </w:rPr>
        <w:t xml:space="preserve">As operações realizadas pelas ferramentas OLAP surgiram com as necessidades dos usuários de obter informações </w:t>
      </w:r>
      <w:r w:rsidR="0020007A" w:rsidRPr="00F26B4E">
        <w:rPr>
          <w:lang w:val="pt-BR"/>
        </w:rPr>
        <w:t>sobre</w:t>
      </w:r>
      <w:r w:rsidRPr="00F26B4E">
        <w:rPr>
          <w:lang w:val="pt-BR"/>
        </w:rPr>
        <w:t xml:space="preserve"> </w:t>
      </w:r>
      <w:r w:rsidR="0020007A" w:rsidRPr="00F26B4E">
        <w:rPr>
          <w:lang w:val="pt-BR"/>
        </w:rPr>
        <w:t xml:space="preserve">os negócios. Estas operações são realizadas em cima </w:t>
      </w:r>
      <w:r w:rsidR="00881893">
        <w:rPr>
          <w:lang w:val="pt-BR"/>
        </w:rPr>
        <w:t>das</w:t>
      </w:r>
      <w:r w:rsidR="0020007A" w:rsidRPr="00F26B4E">
        <w:rPr>
          <w:lang w:val="pt-BR"/>
        </w:rPr>
        <w:t xml:space="preserve"> base</w:t>
      </w:r>
      <w:r w:rsidR="00881893">
        <w:rPr>
          <w:lang w:val="pt-BR"/>
        </w:rPr>
        <w:t>s</w:t>
      </w:r>
      <w:r w:rsidR="0020007A" w:rsidRPr="00F26B4E">
        <w:rPr>
          <w:lang w:val="pt-BR"/>
        </w:rPr>
        <w:t xml:space="preserve"> de dados multidimensionais</w:t>
      </w:r>
      <w:r w:rsidR="008A7BED">
        <w:rPr>
          <w:lang w:val="pt-BR"/>
        </w:rPr>
        <w:t xml:space="preserve"> (melhor ilustradas </w:t>
      </w:r>
      <w:r w:rsidR="00881893">
        <w:rPr>
          <w:lang w:val="pt-BR"/>
        </w:rPr>
        <w:t>em</w:t>
      </w:r>
      <w:r w:rsidR="008A7BED">
        <w:rPr>
          <w:lang w:val="pt-BR"/>
        </w:rPr>
        <w:t xml:space="preserve"> cubo de dados)</w:t>
      </w:r>
      <w:r w:rsidR="0020007A" w:rsidRPr="00F26B4E">
        <w:rPr>
          <w:lang w:val="pt-BR"/>
        </w:rPr>
        <w:t xml:space="preserve"> dos Data Warehouses.</w:t>
      </w:r>
      <w:r w:rsidR="00BC1181">
        <w:rPr>
          <w:lang w:val="pt-BR"/>
        </w:rPr>
        <w:t xml:space="preserve"> </w:t>
      </w:r>
      <w:r w:rsidR="00377BDF">
        <w:rPr>
          <w:lang w:val="pt-BR"/>
        </w:rPr>
        <w:t xml:space="preserve">Segue abaixo uma figura exemplificando </w:t>
      </w:r>
      <w:r w:rsidR="00B515F3">
        <w:rPr>
          <w:lang w:val="pt-BR"/>
        </w:rPr>
        <w:t>algum</w:t>
      </w:r>
      <w:r w:rsidR="00377BDF">
        <w:rPr>
          <w:lang w:val="pt-BR"/>
        </w:rPr>
        <w:t xml:space="preserve">as operações </w:t>
      </w:r>
      <w:r w:rsidR="00B515F3">
        <w:rPr>
          <w:lang w:val="pt-BR"/>
        </w:rPr>
        <w:t xml:space="preserve">básicas </w:t>
      </w:r>
      <w:r w:rsidR="00377BDF">
        <w:rPr>
          <w:lang w:val="pt-BR"/>
        </w:rPr>
        <w:t>baseadas na tabela fato “vendas” com as dimensões “produtos”, “tempo” e “localização”.</w:t>
      </w:r>
    </w:p>
    <w:p w:rsidR="00377BDF" w:rsidRDefault="003C2602" w:rsidP="00377BDF">
      <w:pPr>
        <w:keepNext/>
        <w:ind w:firstLine="0"/>
      </w:pPr>
      <w:r>
        <w:rPr>
          <w:noProof/>
          <w:lang w:val="en-US"/>
        </w:rPr>
        <w:drawing>
          <wp:inline distT="0" distB="0" distL="0" distR="0">
            <wp:extent cx="5760085" cy="4180205"/>
            <wp:effectExtent l="25400" t="0" r="5715" b="0"/>
            <wp:docPr id="15" name="Picture 14" descr="operacoe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coesOLAP.png"/>
                    <pic:cNvPicPr/>
                  </pic:nvPicPr>
                  <pic:blipFill>
                    <a:blip r:embed="rId17"/>
                    <a:stretch>
                      <a:fillRect/>
                    </a:stretch>
                  </pic:blipFill>
                  <pic:spPr>
                    <a:xfrm>
                      <a:off x="0" y="0"/>
                      <a:ext cx="5760085" cy="4180205"/>
                    </a:xfrm>
                    <a:prstGeom prst="rect">
                      <a:avLst/>
                    </a:prstGeom>
                  </pic:spPr>
                </pic:pic>
              </a:graphicData>
            </a:graphic>
          </wp:inline>
        </w:drawing>
      </w:r>
    </w:p>
    <w:p w:rsidR="00377BDF" w:rsidRDefault="00377BDF" w:rsidP="00377BDF">
      <w:pPr>
        <w:pStyle w:val="Caption"/>
        <w:rPr>
          <w:lang w:val="pt-BR"/>
        </w:rPr>
      </w:pPr>
      <w:r>
        <w:t xml:space="preserve">Figura </w:t>
      </w:r>
      <w:fldSimple w:instr=" SEQ Figura \* ARABIC ">
        <w:r>
          <w:rPr>
            <w:noProof/>
          </w:rPr>
          <w:t>10</w:t>
        </w:r>
      </w:fldSimple>
      <w:r>
        <w:t xml:space="preserve"> - Operações Básicas OLAP</w:t>
      </w:r>
    </w:p>
    <w:p w:rsidR="0020007A" w:rsidRPr="00377BDF" w:rsidRDefault="00E17068" w:rsidP="00E17068">
      <w:pPr>
        <w:pStyle w:val="Heading4"/>
        <w:numPr>
          <w:numberingChange w:id="96" w:author="Anderson Faria" w:date="2014-10-02T19:24:00Z" w:original="%1:2:0:.%2:6:0:.%3:3:0:.%4:1:0:"/>
        </w:numPr>
        <w:rPr>
          <w:lang w:val="en-US"/>
        </w:rPr>
      </w:pPr>
      <w:r w:rsidRPr="00377BDF">
        <w:rPr>
          <w:lang w:val="en-US"/>
        </w:rPr>
        <w:t>Drill Down e Roll Up</w:t>
      </w:r>
    </w:p>
    <w:p w:rsidR="00E17068" w:rsidRPr="00F26B4E" w:rsidRDefault="00F26B4E" w:rsidP="0020007A">
      <w:pPr>
        <w:rPr>
          <w:lang w:val="pt-BR"/>
        </w:rPr>
      </w:pPr>
      <w:r>
        <w:rPr>
          <w:lang w:val="pt-BR"/>
        </w:rPr>
        <w:t>S</w:t>
      </w:r>
      <w:r w:rsidRPr="00F26B4E">
        <w:rPr>
          <w:lang w:val="pt-BR"/>
        </w:rPr>
        <w:t>ão operações base</w:t>
      </w:r>
      <w:r>
        <w:rPr>
          <w:lang w:val="pt-BR"/>
        </w:rPr>
        <w:t xml:space="preserve">adas nos níveis de granularidade de uma determinada dimensão. </w:t>
      </w:r>
      <w:r w:rsidRPr="00F26B4E">
        <w:rPr>
          <w:i/>
          <w:lang w:val="pt-BR"/>
        </w:rPr>
        <w:t>Drill Down</w:t>
      </w:r>
      <w:r>
        <w:rPr>
          <w:lang w:val="pt-BR"/>
        </w:rPr>
        <w:t xml:space="preserve"> consiste em aumentar o nível de detalhe de uma dimensão e </w:t>
      </w:r>
      <w:r w:rsidRPr="00F26B4E">
        <w:rPr>
          <w:i/>
          <w:lang w:val="pt-BR"/>
        </w:rPr>
        <w:t>Roll Up</w:t>
      </w:r>
      <w:r>
        <w:rPr>
          <w:lang w:val="pt-BR"/>
        </w:rPr>
        <w:t xml:space="preserve"> consiste e diminuir o nível de detalhe de uma dimensão. </w:t>
      </w:r>
    </w:p>
    <w:p w:rsidR="00E17068" w:rsidRPr="00F26B4E" w:rsidRDefault="00F26B4E" w:rsidP="00B515F3">
      <w:pPr>
        <w:rPr>
          <w:lang w:val="pt-BR"/>
        </w:rPr>
      </w:pPr>
      <w:r>
        <w:rPr>
          <w:lang w:val="pt-BR"/>
        </w:rPr>
        <w:t xml:space="preserve">No </w:t>
      </w:r>
      <w:r w:rsidR="00B515F3">
        <w:rPr>
          <w:lang w:val="pt-BR"/>
        </w:rPr>
        <w:t xml:space="preserve">figura 10, a operação </w:t>
      </w:r>
      <w:r w:rsidR="00B515F3" w:rsidRPr="00B515F3">
        <w:rPr>
          <w:i/>
          <w:lang w:val="pt-BR"/>
        </w:rPr>
        <w:t>Drill Down</w:t>
      </w:r>
      <w:r w:rsidR="00B515F3">
        <w:rPr>
          <w:lang w:val="pt-BR"/>
        </w:rPr>
        <w:t xml:space="preserve"> é apresentada </w:t>
      </w:r>
      <w:r w:rsidR="00237A83">
        <w:rPr>
          <w:lang w:val="pt-BR"/>
        </w:rPr>
        <w:t xml:space="preserve">com base na dimensão </w:t>
      </w:r>
      <w:r w:rsidR="00B515F3">
        <w:rPr>
          <w:lang w:val="pt-BR"/>
        </w:rPr>
        <w:t>“</w:t>
      </w:r>
      <w:r w:rsidR="00237A83">
        <w:rPr>
          <w:lang w:val="pt-BR"/>
        </w:rPr>
        <w:t>tempo</w:t>
      </w:r>
      <w:r w:rsidR="00B515F3">
        <w:rPr>
          <w:lang w:val="pt-BR"/>
        </w:rPr>
        <w:t>”</w:t>
      </w:r>
      <w:r w:rsidR="00237A83">
        <w:rPr>
          <w:lang w:val="pt-BR"/>
        </w:rPr>
        <w:t xml:space="preserve">, onde </w:t>
      </w:r>
      <w:r w:rsidR="00B515F3">
        <w:rPr>
          <w:lang w:val="pt-BR"/>
        </w:rPr>
        <w:t xml:space="preserve">consiste em </w:t>
      </w:r>
      <w:r w:rsidR="00237A83">
        <w:rPr>
          <w:lang w:val="pt-BR"/>
        </w:rPr>
        <w:t xml:space="preserve">passar a visualização de anual para </w:t>
      </w:r>
      <w:r w:rsidR="00B515F3">
        <w:rPr>
          <w:lang w:val="pt-BR"/>
        </w:rPr>
        <w:t xml:space="preserve">trimestral. Já a operação </w:t>
      </w:r>
      <w:r w:rsidR="00B515F3" w:rsidRPr="00B515F3">
        <w:rPr>
          <w:i/>
          <w:lang w:val="pt-BR"/>
        </w:rPr>
        <w:t>Roll Up</w:t>
      </w:r>
      <w:r w:rsidR="00B515F3">
        <w:rPr>
          <w:lang w:val="pt-BR"/>
        </w:rPr>
        <w:t xml:space="preserve"> é apresentada com base na dimensão “localização” ao passar visualização por estados para região. </w:t>
      </w:r>
      <w:r w:rsidR="00237A83" w:rsidRPr="00237A83">
        <w:rPr>
          <w:i/>
          <w:lang w:val="pt-BR"/>
        </w:rPr>
        <w:t>Drill Down</w:t>
      </w:r>
      <w:r w:rsidR="00237A83">
        <w:rPr>
          <w:lang w:val="pt-BR"/>
        </w:rPr>
        <w:t xml:space="preserve"> é a operação contrária do </w:t>
      </w:r>
      <w:r w:rsidR="00237A83" w:rsidRPr="00237A83">
        <w:rPr>
          <w:i/>
          <w:lang w:val="pt-BR"/>
        </w:rPr>
        <w:t>Roll Up</w:t>
      </w:r>
      <w:r w:rsidR="00237A83">
        <w:rPr>
          <w:lang w:val="pt-BR"/>
        </w:rPr>
        <w:t xml:space="preserve"> e vice versa.</w:t>
      </w:r>
    </w:p>
    <w:p w:rsidR="00E17068" w:rsidRPr="00F26B4E" w:rsidRDefault="00E17068" w:rsidP="00E17068">
      <w:pPr>
        <w:pStyle w:val="Heading4"/>
        <w:numPr>
          <w:numberingChange w:id="97" w:author="Anderson Faria" w:date="2014-10-02T19:24:00Z" w:original="%1:2:0:.%2:6:0:.%3:3:0:.%4:2:0:"/>
        </w:numPr>
        <w:rPr>
          <w:lang w:val="pt-BR"/>
        </w:rPr>
      </w:pPr>
      <w:r w:rsidRPr="00F26B4E">
        <w:rPr>
          <w:lang w:val="pt-BR"/>
        </w:rPr>
        <w:t>Slice and Dice</w:t>
      </w:r>
    </w:p>
    <w:p w:rsidR="00023955" w:rsidRDefault="00023955" w:rsidP="00D37CD0">
      <w:pPr>
        <w:rPr>
          <w:lang w:val="pt-BR"/>
        </w:rPr>
      </w:pPr>
      <w:r>
        <w:rPr>
          <w:lang w:val="pt-BR"/>
        </w:rPr>
        <w:t xml:space="preserve">As operações de </w:t>
      </w:r>
      <w:r w:rsidRPr="00023955">
        <w:rPr>
          <w:i/>
          <w:lang w:val="pt-BR"/>
        </w:rPr>
        <w:t>Slice e Dice</w:t>
      </w:r>
      <w:r>
        <w:rPr>
          <w:lang w:val="pt-BR"/>
        </w:rPr>
        <w:t xml:space="preserve"> possibilitam uma redução do escopo das informações visualizadas, apresentando ao usuário somente os dados desejados.</w:t>
      </w:r>
    </w:p>
    <w:p w:rsidR="00D5776E" w:rsidRDefault="00D5776E" w:rsidP="00D37CD0">
      <w:pPr>
        <w:rPr>
          <w:lang w:val="pt-BR"/>
        </w:rPr>
      </w:pPr>
      <w:r>
        <w:rPr>
          <w:lang w:val="pt-BR"/>
        </w:rPr>
        <w:t>A</w:t>
      </w:r>
      <w:r w:rsidR="00023955">
        <w:rPr>
          <w:lang w:val="pt-BR"/>
        </w:rPr>
        <w:t xml:space="preserve"> operação de </w:t>
      </w:r>
      <w:r w:rsidR="00023955" w:rsidRPr="00D5776E">
        <w:rPr>
          <w:i/>
          <w:lang w:val="pt-BR"/>
        </w:rPr>
        <w:t>Slice</w:t>
      </w:r>
      <w:r w:rsidR="00023955">
        <w:rPr>
          <w:lang w:val="pt-BR"/>
        </w:rPr>
        <w:t xml:space="preserve"> consiste em </w:t>
      </w:r>
      <w:r>
        <w:rPr>
          <w:lang w:val="pt-BR"/>
        </w:rPr>
        <w:t>“</w:t>
      </w:r>
      <w:r w:rsidR="00023955">
        <w:rPr>
          <w:lang w:val="pt-BR"/>
        </w:rPr>
        <w:t>c</w:t>
      </w:r>
      <w:r>
        <w:rPr>
          <w:lang w:val="pt-BR"/>
        </w:rPr>
        <w:t>ortar uma fatia do cubo, mas mantendo a mesma perspectiva de visualização dos dados”, MACHADO (2010). Conforme apresentado na figura 10 é realizada a operação de Slice ao apresentar os dados somente de uma face do cubo, representado os dados de tempo e produto somente do estado RS (Rio Grande do Sul).</w:t>
      </w:r>
    </w:p>
    <w:p w:rsidR="00E17068" w:rsidRPr="00F26B4E" w:rsidRDefault="00C15751" w:rsidP="00C15751">
      <w:pPr>
        <w:rPr>
          <w:lang w:val="pt-BR"/>
        </w:rPr>
      </w:pPr>
      <w:r>
        <w:rPr>
          <w:lang w:val="pt-BR"/>
        </w:rPr>
        <w:t xml:space="preserve">A operação de </w:t>
      </w:r>
      <w:r w:rsidRPr="00C15751">
        <w:rPr>
          <w:i/>
          <w:lang w:val="pt-BR"/>
        </w:rPr>
        <w:t>Dice</w:t>
      </w:r>
      <w:r>
        <w:rPr>
          <w:lang w:val="pt-BR"/>
        </w:rPr>
        <w:t xml:space="preserve"> muda a perspectiva de visualização, juntando algumas fatias do cubo para apresentar outra forma de visualização dos dados</w:t>
      </w:r>
      <w:r w:rsidR="00CD3141">
        <w:rPr>
          <w:lang w:val="pt-BR"/>
        </w:rPr>
        <w:t xml:space="preserve"> como apresentado na figura 10.</w:t>
      </w:r>
    </w:p>
    <w:p w:rsidR="00026A8B" w:rsidRPr="00D71E41" w:rsidRDefault="00E17068" w:rsidP="00D37CD0">
      <w:pPr>
        <w:pStyle w:val="Heading4"/>
        <w:numPr>
          <w:numberingChange w:id="98" w:author="Anderson Faria" w:date="2014-10-02T19:24:00Z" w:original="%1:2:0:.%2:6:0:.%3:3:0:.%4:3:0:"/>
        </w:numPr>
        <w:rPr>
          <w:lang w:val="pt-BR"/>
        </w:rPr>
      </w:pPr>
      <w:r w:rsidRPr="00F26B4E">
        <w:rPr>
          <w:lang w:val="pt-BR"/>
        </w:rPr>
        <w:t>Pivot</w:t>
      </w:r>
    </w:p>
    <w:p w:rsidR="00026A8B" w:rsidRPr="00F26B4E" w:rsidRDefault="00D71E41" w:rsidP="00D37CD0">
      <w:pPr>
        <w:rPr>
          <w:lang w:val="pt-BR"/>
        </w:rPr>
      </w:pPr>
      <w:r>
        <w:rPr>
          <w:lang w:val="pt-BR"/>
        </w:rPr>
        <w:t xml:space="preserve">A operação </w:t>
      </w:r>
      <w:r w:rsidRPr="003C2602">
        <w:rPr>
          <w:i/>
          <w:lang w:val="pt-BR"/>
        </w:rPr>
        <w:t>Pivot</w:t>
      </w:r>
      <w:r>
        <w:rPr>
          <w:lang w:val="pt-BR"/>
        </w:rPr>
        <w:t xml:space="preserve"> consistem em mudar o angulo de visualização dos dados, seria como girar o cubo de dados ou trocar de posição as linhas e colunas de uma tabela.</w:t>
      </w:r>
      <w:r w:rsidR="003C2602">
        <w:rPr>
          <w:lang w:val="pt-BR"/>
        </w:rPr>
        <w:t xml:space="preserve"> Na figura 10 a operação de </w:t>
      </w:r>
      <w:r w:rsidR="003C2602" w:rsidRPr="003C2602">
        <w:rPr>
          <w:i/>
          <w:lang w:val="pt-BR"/>
        </w:rPr>
        <w:t>Pivot</w:t>
      </w:r>
      <w:r w:rsidR="003C2602">
        <w:rPr>
          <w:lang w:val="pt-BR"/>
        </w:rPr>
        <w:t xml:space="preserve"> é realizada na mudança do ângulo de visualização dos dados dos produtos em relação ao tempo.</w:t>
      </w:r>
    </w:p>
    <w:p w:rsidR="00026A8B" w:rsidRPr="00F26B4E" w:rsidRDefault="00026A8B" w:rsidP="00D37CD0">
      <w:pPr>
        <w:rPr>
          <w:lang w:val="pt-BR"/>
        </w:rPr>
      </w:pPr>
    </w:p>
    <w:p w:rsidR="003606FB" w:rsidRPr="003606FB" w:rsidRDefault="003606FB" w:rsidP="00D37CD0">
      <w:pPr>
        <w:rPr>
          <w:b/>
          <w:color w:val="FF0000"/>
          <w:lang w:val="pt-BR"/>
        </w:rPr>
      </w:pPr>
      <w:r w:rsidRPr="003606FB">
        <w:rPr>
          <w:b/>
          <w:color w:val="FF0000"/>
          <w:lang w:val="pt-BR"/>
        </w:rPr>
        <w:t>Professo aqui tenho duvida se seria necessário falar de data minig e kdd, seria necessário?</w:t>
      </w:r>
      <w:ins w:id="99" w:author="Aran" w:date="2014-10-02T16:17:00Z">
        <w:r w:rsidR="008B537C">
          <w:rPr>
            <w:b/>
            <w:color w:val="FF0000"/>
            <w:lang w:val="pt-BR"/>
          </w:rPr>
          <w:t>NAO, VAMOS FALAR SOMENTE DE OLAP</w:t>
        </w:r>
      </w:ins>
    </w:p>
    <w:p w:rsidR="00AE2737" w:rsidRDefault="003606FB" w:rsidP="00D37CD0">
      <w:pPr>
        <w:rPr>
          <w:b/>
          <w:color w:val="FF0000"/>
          <w:lang w:val="pt-BR"/>
        </w:rPr>
      </w:pPr>
      <w:r w:rsidRPr="003606FB">
        <w:rPr>
          <w:b/>
          <w:color w:val="FF0000"/>
          <w:lang w:val="pt-BR"/>
        </w:rPr>
        <w:t>Abaixo segue sugestão da estrutura do resto do trabalho</w:t>
      </w:r>
      <w:r>
        <w:rPr>
          <w:b/>
          <w:color w:val="FF0000"/>
          <w:lang w:val="pt-BR"/>
        </w:rPr>
        <w:t>, gostaria da sua opinião se podemos prosseguir desta maneira</w:t>
      </w:r>
      <w:r w:rsidR="00AE2737">
        <w:rPr>
          <w:b/>
          <w:color w:val="FF0000"/>
          <w:lang w:val="pt-BR"/>
        </w:rPr>
        <w:t xml:space="preserve">, ou alguma ideia de estrutura com diferentes subtítulos... </w:t>
      </w:r>
    </w:p>
    <w:p w:rsidR="003606FB" w:rsidRPr="003606FB" w:rsidRDefault="00AE2737" w:rsidP="00D37CD0">
      <w:pPr>
        <w:rPr>
          <w:b/>
          <w:color w:val="FF0000"/>
          <w:lang w:val="pt-BR"/>
        </w:rPr>
      </w:pPr>
      <w:r>
        <w:rPr>
          <w:b/>
          <w:color w:val="FF0000"/>
          <w:lang w:val="pt-BR"/>
        </w:rPr>
        <w:t>Esta semana estarei levantando as perguntas dos diretores.</w:t>
      </w:r>
    </w:p>
    <w:p w:rsidR="003606FB" w:rsidRDefault="003606FB" w:rsidP="00D37CD0">
      <w:pPr>
        <w:rPr>
          <w:lang w:val="pt-BR"/>
        </w:rPr>
      </w:pPr>
    </w:p>
    <w:p w:rsidR="003606FB" w:rsidRDefault="003606FB" w:rsidP="003606FB">
      <w:pPr>
        <w:pStyle w:val="Heading1"/>
        <w:numPr>
          <w:numberingChange w:id="100" w:author="Anderson Faria" w:date="2014-10-02T19:24:00Z" w:original="%1:3:0:"/>
        </w:numPr>
        <w:rPr>
          <w:lang w:val="pt-BR"/>
        </w:rPr>
      </w:pPr>
      <w:r>
        <w:rPr>
          <w:lang w:val="pt-BR"/>
        </w:rPr>
        <w:t>Questões dos gestores</w:t>
      </w:r>
    </w:p>
    <w:p w:rsidR="003606FB" w:rsidRDefault="003606FB" w:rsidP="003606FB">
      <w:pPr>
        <w:rPr>
          <w:lang w:val="pt-BR"/>
        </w:rPr>
      </w:pPr>
      <w:r w:rsidRPr="00F26B4E">
        <w:rPr>
          <w:lang w:val="pt-BR"/>
        </w:rPr>
        <w:t>No terceiro capítulo serão apresentadas as questões levantadas pelos diretores da empresa, o fato escolhido com suas respectivas medidas o que a empresa possui de dados relacionados ao assunto determinado.</w:t>
      </w:r>
    </w:p>
    <w:p w:rsidR="003606FB" w:rsidRPr="00F26B4E" w:rsidRDefault="003606FB" w:rsidP="003606FB">
      <w:pPr>
        <w:pStyle w:val="Heading1"/>
        <w:numPr>
          <w:numberingChange w:id="101" w:author="Anderson Faria" w:date="2014-10-02T19:24:00Z" w:original="%1:4:0:"/>
        </w:numPr>
        <w:rPr>
          <w:lang w:val="pt-BR"/>
        </w:rPr>
      </w:pPr>
      <w:r>
        <w:rPr>
          <w:lang w:val="pt-BR"/>
        </w:rPr>
        <w:t>Modelagem dimensional dos dados</w:t>
      </w:r>
    </w:p>
    <w:p w:rsidR="003606FB" w:rsidRPr="00F26B4E" w:rsidRDefault="003606FB" w:rsidP="003606FB">
      <w:pPr>
        <w:rPr>
          <w:lang w:val="pt-BR"/>
        </w:rPr>
      </w:pPr>
      <w:r w:rsidRPr="00F26B4E">
        <w:rPr>
          <w:lang w:val="pt-BR"/>
        </w:rPr>
        <w:t>No quarto capítulo será apresentada a modelagem dimensional da</w:t>
      </w:r>
      <w:r>
        <w:rPr>
          <w:lang w:val="pt-BR"/>
        </w:rPr>
        <w:t>s</w:t>
      </w:r>
      <w:r w:rsidRPr="00F26B4E">
        <w:rPr>
          <w:lang w:val="pt-BR"/>
        </w:rPr>
        <w:t xml:space="preserve"> tabela</w:t>
      </w:r>
      <w:r>
        <w:rPr>
          <w:lang w:val="pt-BR"/>
        </w:rPr>
        <w:t>s</w:t>
      </w:r>
      <w:r w:rsidRPr="00F26B4E">
        <w:rPr>
          <w:lang w:val="pt-BR"/>
        </w:rPr>
        <w:t xml:space="preserve"> fato junto com suas respectivas medidas e a criação da base de dados.</w:t>
      </w:r>
      <w:r>
        <w:rPr>
          <w:lang w:val="pt-BR"/>
        </w:rPr>
        <w:t xml:space="preserve"> Os dados serão modelados para atender as perguntas do capituo 3</w:t>
      </w:r>
      <w:r w:rsidRPr="00F26B4E">
        <w:rPr>
          <w:lang w:val="pt-BR"/>
        </w:rPr>
        <w:t xml:space="preserve"> </w:t>
      </w:r>
    </w:p>
    <w:p w:rsidR="003606FB" w:rsidRDefault="003606FB" w:rsidP="003606FB">
      <w:pPr>
        <w:pStyle w:val="Heading1"/>
        <w:numPr>
          <w:numberingChange w:id="102" w:author="Anderson Faria" w:date="2014-10-02T19:24:00Z" w:original="%1:5:0:"/>
        </w:numPr>
        <w:rPr>
          <w:lang w:val="pt-BR"/>
        </w:rPr>
      </w:pPr>
      <w:r>
        <w:rPr>
          <w:lang w:val="pt-BR"/>
        </w:rPr>
        <w:t>Carga dos dados</w:t>
      </w:r>
    </w:p>
    <w:p w:rsidR="003606FB" w:rsidRPr="00F26B4E" w:rsidRDefault="003606FB" w:rsidP="003606FB">
      <w:pPr>
        <w:rPr>
          <w:lang w:val="pt-BR"/>
        </w:rPr>
      </w:pPr>
      <w:r w:rsidRPr="00F26B4E">
        <w:rPr>
          <w:lang w:val="pt-BR"/>
        </w:rPr>
        <w:t>No quinto capítulo será apresentada a solução para realização da carga dos dados originários do banco de dados relacional para o banco de dados dimensional (Data Warehouse).</w:t>
      </w:r>
    </w:p>
    <w:p w:rsidR="003606FB" w:rsidRDefault="003606FB" w:rsidP="003606FB">
      <w:pPr>
        <w:pStyle w:val="Heading1"/>
        <w:numPr>
          <w:numberingChange w:id="103" w:author="Anderson Faria" w:date="2014-10-02T19:24:00Z" w:original="%1:6:0:"/>
        </w:numPr>
        <w:rPr>
          <w:lang w:val="pt-BR"/>
        </w:rPr>
      </w:pPr>
      <w:r>
        <w:rPr>
          <w:lang w:val="pt-BR"/>
        </w:rPr>
        <w:t>Conclusão</w:t>
      </w:r>
    </w:p>
    <w:p w:rsidR="003606FB" w:rsidRPr="00F26B4E" w:rsidRDefault="003606FB" w:rsidP="003606FB">
      <w:pPr>
        <w:rPr>
          <w:lang w:val="pt-BR"/>
        </w:rPr>
      </w:pPr>
      <w:r w:rsidRPr="00F26B4E">
        <w:rPr>
          <w:lang w:val="pt-BR"/>
        </w:rPr>
        <w:t>No sexto capítulo será apresentada a conclusão do trabalho, pontos positivos e negativos do desenvolvimento de um Data Warehouse de acordo com o assunto levantando junto aos diretores.</w:t>
      </w:r>
    </w:p>
    <w:p w:rsidR="00976761" w:rsidRPr="00F26B4E" w:rsidRDefault="00976761" w:rsidP="003606FB">
      <w:pPr>
        <w:rPr>
          <w:b/>
          <w:u w:val="single"/>
          <w:lang w:val="pt-BR"/>
        </w:rPr>
      </w:pPr>
    </w:p>
    <w:sectPr w:rsidR="00976761" w:rsidRPr="00F26B4E" w:rsidSect="00F02667">
      <w:headerReference w:type="even" r:id="rId18"/>
      <w:headerReference w:type="default" r:id="rId19"/>
      <w:pgSz w:w="11906" w:h="16838"/>
      <w:pgMar w:top="1701" w:right="1134" w:bottom="1134" w:left="1701"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E5092" w:rsidRDefault="008E5092" w:rsidP="0097030B">
      <w:pPr>
        <w:spacing w:after="0" w:line="240" w:lineRule="auto"/>
      </w:pPr>
      <w:r>
        <w:separator/>
      </w:r>
    </w:p>
  </w:endnote>
  <w:endnote w:type="continuationSeparator" w:id="1">
    <w:p w:rsidR="008E5092" w:rsidRDefault="008E5092"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E5092" w:rsidRDefault="008E5092" w:rsidP="0097030B">
      <w:pPr>
        <w:spacing w:after="0" w:line="240" w:lineRule="auto"/>
      </w:pPr>
      <w:r>
        <w:separator/>
      </w:r>
    </w:p>
  </w:footnote>
  <w:footnote w:type="continuationSeparator" w:id="1">
    <w:p w:rsidR="008E5092" w:rsidRDefault="008E5092" w:rsidP="0097030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092" w:rsidRDefault="008E5092"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5092" w:rsidRDefault="008E5092" w:rsidP="009F22B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092" w:rsidRDefault="008E5092"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291E">
      <w:rPr>
        <w:rStyle w:val="PageNumber"/>
        <w:noProof/>
      </w:rPr>
      <w:t>31</w:t>
    </w:r>
    <w:r>
      <w:rPr>
        <w:rStyle w:val="PageNumber"/>
      </w:rPr>
      <w:fldChar w:fldCharType="end"/>
    </w:r>
  </w:p>
  <w:p w:rsidR="008E5092" w:rsidRDefault="008E5092" w:rsidP="009F22B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315E5"/>
    <w:multiLevelType w:val="hybridMultilevel"/>
    <w:tmpl w:val="36AE080A"/>
    <w:lvl w:ilvl="0" w:tplc="4540218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36E2A"/>
    <w:multiLevelType w:val="hybridMultilevel"/>
    <w:tmpl w:val="36AE080A"/>
    <w:lvl w:ilvl="0" w:tplc="4540218C">
      <w:start w:val="1"/>
      <w:numFmt w:val="bullet"/>
      <w:lvlText w:val="–"/>
      <w:lvlJc w:val="left"/>
      <w:pPr>
        <w:ind w:left="1854" w:hanging="360"/>
      </w:pPr>
      <w:rPr>
        <w:rFonts w:ascii="AppleGothic" w:eastAsia="AppleGothic" w:hAnsi="AppleGothic" w:hint="eastAsia"/>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0284A4D"/>
    <w:multiLevelType w:val="hybridMultilevel"/>
    <w:tmpl w:val="578C019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232B55E0"/>
    <w:multiLevelType w:val="hybridMultilevel"/>
    <w:tmpl w:val="578C019E"/>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30"/>
  </w:num>
  <w:num w:numId="4">
    <w:abstractNumId w:val="21"/>
  </w:num>
  <w:num w:numId="5">
    <w:abstractNumId w:val="15"/>
  </w:num>
  <w:num w:numId="6">
    <w:abstractNumId w:val="19"/>
  </w:num>
  <w:num w:numId="7">
    <w:abstractNumId w:val="2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5"/>
  </w:num>
  <w:num w:numId="20">
    <w:abstractNumId w:val="24"/>
  </w:num>
  <w:num w:numId="21">
    <w:abstractNumId w:val="27"/>
  </w:num>
  <w:num w:numId="22">
    <w:abstractNumId w:val="16"/>
  </w:num>
  <w:num w:numId="23">
    <w:abstractNumId w:val="11"/>
  </w:num>
  <w:num w:numId="24">
    <w:abstractNumId w:val="31"/>
  </w:num>
  <w:num w:numId="25">
    <w:abstractNumId w:val="32"/>
  </w:num>
  <w:num w:numId="26">
    <w:abstractNumId w:val="23"/>
  </w:num>
  <w:num w:numId="27">
    <w:abstractNumId w:val="14"/>
  </w:num>
  <w:num w:numId="28">
    <w:abstractNumId w:val="22"/>
  </w:num>
  <w:num w:numId="29">
    <w:abstractNumId w:val="29"/>
  </w:num>
  <w:num w:numId="30">
    <w:abstractNumId w:val="18"/>
  </w:num>
  <w:num w:numId="31">
    <w:abstractNumId w:val="20"/>
  </w:num>
  <w:num w:numId="32">
    <w:abstractNumId w:val="17"/>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043B1"/>
    <w:rsid w:val="00013090"/>
    <w:rsid w:val="00023955"/>
    <w:rsid w:val="00026A8B"/>
    <w:rsid w:val="0002716F"/>
    <w:rsid w:val="00027A67"/>
    <w:rsid w:val="000300DF"/>
    <w:rsid w:val="000304F5"/>
    <w:rsid w:val="00042245"/>
    <w:rsid w:val="0005291E"/>
    <w:rsid w:val="00056FCD"/>
    <w:rsid w:val="00072DB3"/>
    <w:rsid w:val="000748C4"/>
    <w:rsid w:val="000758CD"/>
    <w:rsid w:val="000822F8"/>
    <w:rsid w:val="00083587"/>
    <w:rsid w:val="00086EF5"/>
    <w:rsid w:val="000951D5"/>
    <w:rsid w:val="000A02C2"/>
    <w:rsid w:val="000B0B3C"/>
    <w:rsid w:val="000B15D6"/>
    <w:rsid w:val="000B4129"/>
    <w:rsid w:val="000B4D06"/>
    <w:rsid w:val="000B5673"/>
    <w:rsid w:val="000B7765"/>
    <w:rsid w:val="000C2D7D"/>
    <w:rsid w:val="000E66FB"/>
    <w:rsid w:val="000E6E37"/>
    <w:rsid w:val="000F0937"/>
    <w:rsid w:val="000F65C9"/>
    <w:rsid w:val="0010022F"/>
    <w:rsid w:val="00103316"/>
    <w:rsid w:val="00107273"/>
    <w:rsid w:val="001140FE"/>
    <w:rsid w:val="00115EA5"/>
    <w:rsid w:val="0011745F"/>
    <w:rsid w:val="00117F98"/>
    <w:rsid w:val="00121A69"/>
    <w:rsid w:val="001227A2"/>
    <w:rsid w:val="00126FC7"/>
    <w:rsid w:val="0013324A"/>
    <w:rsid w:val="0013744B"/>
    <w:rsid w:val="00144428"/>
    <w:rsid w:val="0014634D"/>
    <w:rsid w:val="00156884"/>
    <w:rsid w:val="001602FE"/>
    <w:rsid w:val="00163DD3"/>
    <w:rsid w:val="00166948"/>
    <w:rsid w:val="00171C30"/>
    <w:rsid w:val="00172FDB"/>
    <w:rsid w:val="001748CB"/>
    <w:rsid w:val="00175566"/>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21F"/>
    <w:rsid w:val="001E3D4A"/>
    <w:rsid w:val="001F0868"/>
    <w:rsid w:val="001F1102"/>
    <w:rsid w:val="001F25A3"/>
    <w:rsid w:val="001F31E1"/>
    <w:rsid w:val="001F3B5B"/>
    <w:rsid w:val="001F5F22"/>
    <w:rsid w:val="001F7893"/>
    <w:rsid w:val="0020007A"/>
    <w:rsid w:val="00200525"/>
    <w:rsid w:val="00201285"/>
    <w:rsid w:val="00211275"/>
    <w:rsid w:val="00212315"/>
    <w:rsid w:val="00216058"/>
    <w:rsid w:val="00216EEB"/>
    <w:rsid w:val="00221123"/>
    <w:rsid w:val="002313BB"/>
    <w:rsid w:val="0023168C"/>
    <w:rsid w:val="00237A83"/>
    <w:rsid w:val="00242558"/>
    <w:rsid w:val="00245B01"/>
    <w:rsid w:val="00256A93"/>
    <w:rsid w:val="00262BA4"/>
    <w:rsid w:val="00272E69"/>
    <w:rsid w:val="002730BF"/>
    <w:rsid w:val="00277D6B"/>
    <w:rsid w:val="0028204E"/>
    <w:rsid w:val="0028598A"/>
    <w:rsid w:val="00286589"/>
    <w:rsid w:val="00287021"/>
    <w:rsid w:val="002A047A"/>
    <w:rsid w:val="002A1B37"/>
    <w:rsid w:val="002A7986"/>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285"/>
    <w:rsid w:val="003359B1"/>
    <w:rsid w:val="003448C4"/>
    <w:rsid w:val="003465DB"/>
    <w:rsid w:val="00352FD1"/>
    <w:rsid w:val="00355D10"/>
    <w:rsid w:val="003606FB"/>
    <w:rsid w:val="00360FFD"/>
    <w:rsid w:val="00362904"/>
    <w:rsid w:val="00365C92"/>
    <w:rsid w:val="00371699"/>
    <w:rsid w:val="00372350"/>
    <w:rsid w:val="003761A5"/>
    <w:rsid w:val="00377BDF"/>
    <w:rsid w:val="00380DA2"/>
    <w:rsid w:val="00382679"/>
    <w:rsid w:val="00383C09"/>
    <w:rsid w:val="0038499D"/>
    <w:rsid w:val="00384F1D"/>
    <w:rsid w:val="003872C9"/>
    <w:rsid w:val="00390385"/>
    <w:rsid w:val="00396518"/>
    <w:rsid w:val="003A276A"/>
    <w:rsid w:val="003A6692"/>
    <w:rsid w:val="003B272F"/>
    <w:rsid w:val="003B6123"/>
    <w:rsid w:val="003C2602"/>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662CB"/>
    <w:rsid w:val="0047729A"/>
    <w:rsid w:val="004802FE"/>
    <w:rsid w:val="00482E18"/>
    <w:rsid w:val="00483307"/>
    <w:rsid w:val="00495AB7"/>
    <w:rsid w:val="004A46C3"/>
    <w:rsid w:val="004A75D8"/>
    <w:rsid w:val="004A7AA6"/>
    <w:rsid w:val="004B710B"/>
    <w:rsid w:val="004C1266"/>
    <w:rsid w:val="004C1E29"/>
    <w:rsid w:val="004C26E5"/>
    <w:rsid w:val="004C752F"/>
    <w:rsid w:val="004D39E5"/>
    <w:rsid w:val="004E4CFF"/>
    <w:rsid w:val="004E5A19"/>
    <w:rsid w:val="004E6150"/>
    <w:rsid w:val="004E7B1E"/>
    <w:rsid w:val="004F1537"/>
    <w:rsid w:val="004F189F"/>
    <w:rsid w:val="004F1B68"/>
    <w:rsid w:val="004F3411"/>
    <w:rsid w:val="004F4E77"/>
    <w:rsid w:val="0050080A"/>
    <w:rsid w:val="00503564"/>
    <w:rsid w:val="00507F7B"/>
    <w:rsid w:val="00511122"/>
    <w:rsid w:val="00516061"/>
    <w:rsid w:val="00516272"/>
    <w:rsid w:val="0051640D"/>
    <w:rsid w:val="005166F4"/>
    <w:rsid w:val="00516A55"/>
    <w:rsid w:val="00517E38"/>
    <w:rsid w:val="00521325"/>
    <w:rsid w:val="00525985"/>
    <w:rsid w:val="00525EC3"/>
    <w:rsid w:val="00530FE9"/>
    <w:rsid w:val="00532D4F"/>
    <w:rsid w:val="00535BF0"/>
    <w:rsid w:val="00537B3F"/>
    <w:rsid w:val="005434A5"/>
    <w:rsid w:val="00546B3C"/>
    <w:rsid w:val="00551D5A"/>
    <w:rsid w:val="00554F07"/>
    <w:rsid w:val="00561A21"/>
    <w:rsid w:val="00563305"/>
    <w:rsid w:val="00567401"/>
    <w:rsid w:val="00572387"/>
    <w:rsid w:val="005756AA"/>
    <w:rsid w:val="005814BD"/>
    <w:rsid w:val="0058779F"/>
    <w:rsid w:val="00587E5E"/>
    <w:rsid w:val="00591469"/>
    <w:rsid w:val="0059146B"/>
    <w:rsid w:val="005A2247"/>
    <w:rsid w:val="005A3F74"/>
    <w:rsid w:val="005A45B1"/>
    <w:rsid w:val="005A4AE9"/>
    <w:rsid w:val="005B090B"/>
    <w:rsid w:val="005B17B8"/>
    <w:rsid w:val="005B6FB1"/>
    <w:rsid w:val="005B7D5E"/>
    <w:rsid w:val="005C39A3"/>
    <w:rsid w:val="005F795E"/>
    <w:rsid w:val="00606D51"/>
    <w:rsid w:val="00614ED9"/>
    <w:rsid w:val="00646E0C"/>
    <w:rsid w:val="00663304"/>
    <w:rsid w:val="0066408C"/>
    <w:rsid w:val="00665665"/>
    <w:rsid w:val="006714A2"/>
    <w:rsid w:val="006879B5"/>
    <w:rsid w:val="00692E72"/>
    <w:rsid w:val="00693AE7"/>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36D9E"/>
    <w:rsid w:val="00746D3D"/>
    <w:rsid w:val="00752BFC"/>
    <w:rsid w:val="00755865"/>
    <w:rsid w:val="00761D5F"/>
    <w:rsid w:val="0076290B"/>
    <w:rsid w:val="00762C9C"/>
    <w:rsid w:val="00763EB6"/>
    <w:rsid w:val="00771ADF"/>
    <w:rsid w:val="00772D2C"/>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C6EAE"/>
    <w:rsid w:val="007D002D"/>
    <w:rsid w:val="007D6F5D"/>
    <w:rsid w:val="007E0B12"/>
    <w:rsid w:val="007E3664"/>
    <w:rsid w:val="007E5CB2"/>
    <w:rsid w:val="007F2832"/>
    <w:rsid w:val="007F6A4F"/>
    <w:rsid w:val="00807974"/>
    <w:rsid w:val="00811A1F"/>
    <w:rsid w:val="008145B8"/>
    <w:rsid w:val="00816D48"/>
    <w:rsid w:val="00817321"/>
    <w:rsid w:val="00820393"/>
    <w:rsid w:val="008319A1"/>
    <w:rsid w:val="008343D9"/>
    <w:rsid w:val="00837809"/>
    <w:rsid w:val="00843717"/>
    <w:rsid w:val="008460F8"/>
    <w:rsid w:val="008504FD"/>
    <w:rsid w:val="00850A71"/>
    <w:rsid w:val="00851420"/>
    <w:rsid w:val="00860EA3"/>
    <w:rsid w:val="00861708"/>
    <w:rsid w:val="008629CA"/>
    <w:rsid w:val="00862AC9"/>
    <w:rsid w:val="0086457A"/>
    <w:rsid w:val="0086494A"/>
    <w:rsid w:val="008744FB"/>
    <w:rsid w:val="008779D0"/>
    <w:rsid w:val="00877C41"/>
    <w:rsid w:val="00880DAA"/>
    <w:rsid w:val="008811C6"/>
    <w:rsid w:val="00881893"/>
    <w:rsid w:val="00882D8C"/>
    <w:rsid w:val="008837FE"/>
    <w:rsid w:val="00884B61"/>
    <w:rsid w:val="008921B3"/>
    <w:rsid w:val="00892EF7"/>
    <w:rsid w:val="00896780"/>
    <w:rsid w:val="00897034"/>
    <w:rsid w:val="008A6546"/>
    <w:rsid w:val="008A6B50"/>
    <w:rsid w:val="008A719B"/>
    <w:rsid w:val="008A7BED"/>
    <w:rsid w:val="008B0EFD"/>
    <w:rsid w:val="008B537C"/>
    <w:rsid w:val="008C1AE8"/>
    <w:rsid w:val="008C4538"/>
    <w:rsid w:val="008D2C62"/>
    <w:rsid w:val="008E2433"/>
    <w:rsid w:val="008E4168"/>
    <w:rsid w:val="008E4D89"/>
    <w:rsid w:val="008E5092"/>
    <w:rsid w:val="008E633B"/>
    <w:rsid w:val="008F366A"/>
    <w:rsid w:val="008F4FE1"/>
    <w:rsid w:val="008F5621"/>
    <w:rsid w:val="009044B0"/>
    <w:rsid w:val="00926264"/>
    <w:rsid w:val="00931B97"/>
    <w:rsid w:val="00932AA2"/>
    <w:rsid w:val="00934BDB"/>
    <w:rsid w:val="00937093"/>
    <w:rsid w:val="009412BB"/>
    <w:rsid w:val="00943C1E"/>
    <w:rsid w:val="00944CFD"/>
    <w:rsid w:val="00945AB9"/>
    <w:rsid w:val="00952423"/>
    <w:rsid w:val="0095364E"/>
    <w:rsid w:val="0095416B"/>
    <w:rsid w:val="00957AA0"/>
    <w:rsid w:val="0097030B"/>
    <w:rsid w:val="00973980"/>
    <w:rsid w:val="00976761"/>
    <w:rsid w:val="0097685E"/>
    <w:rsid w:val="009809E2"/>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A8"/>
    <w:rsid w:val="009C38D5"/>
    <w:rsid w:val="009D1978"/>
    <w:rsid w:val="009D297E"/>
    <w:rsid w:val="009D440B"/>
    <w:rsid w:val="009D60AA"/>
    <w:rsid w:val="009F22BE"/>
    <w:rsid w:val="009F5EC3"/>
    <w:rsid w:val="009F6B6D"/>
    <w:rsid w:val="009F6DEB"/>
    <w:rsid w:val="00A115D5"/>
    <w:rsid w:val="00A14FEE"/>
    <w:rsid w:val="00A212FB"/>
    <w:rsid w:val="00A217E2"/>
    <w:rsid w:val="00A23E85"/>
    <w:rsid w:val="00A247E2"/>
    <w:rsid w:val="00A273DD"/>
    <w:rsid w:val="00A27C8A"/>
    <w:rsid w:val="00A27F0E"/>
    <w:rsid w:val="00A35939"/>
    <w:rsid w:val="00A37D72"/>
    <w:rsid w:val="00A452B3"/>
    <w:rsid w:val="00A60003"/>
    <w:rsid w:val="00A65030"/>
    <w:rsid w:val="00A66B24"/>
    <w:rsid w:val="00A678F6"/>
    <w:rsid w:val="00A722DC"/>
    <w:rsid w:val="00A771F3"/>
    <w:rsid w:val="00A83868"/>
    <w:rsid w:val="00A86419"/>
    <w:rsid w:val="00A9367B"/>
    <w:rsid w:val="00A9474E"/>
    <w:rsid w:val="00AA15B7"/>
    <w:rsid w:val="00AA4A92"/>
    <w:rsid w:val="00AA5352"/>
    <w:rsid w:val="00AB09A3"/>
    <w:rsid w:val="00AC4DBA"/>
    <w:rsid w:val="00AC56D6"/>
    <w:rsid w:val="00AC5CB3"/>
    <w:rsid w:val="00AC7C70"/>
    <w:rsid w:val="00AE2737"/>
    <w:rsid w:val="00AE67DC"/>
    <w:rsid w:val="00AF440B"/>
    <w:rsid w:val="00B03E1C"/>
    <w:rsid w:val="00B1253B"/>
    <w:rsid w:val="00B13126"/>
    <w:rsid w:val="00B15BD1"/>
    <w:rsid w:val="00B160FB"/>
    <w:rsid w:val="00B16CDC"/>
    <w:rsid w:val="00B34BC6"/>
    <w:rsid w:val="00B44CD2"/>
    <w:rsid w:val="00B46142"/>
    <w:rsid w:val="00B50F06"/>
    <w:rsid w:val="00B515F3"/>
    <w:rsid w:val="00B53444"/>
    <w:rsid w:val="00B55AD2"/>
    <w:rsid w:val="00B64EC8"/>
    <w:rsid w:val="00B70AAE"/>
    <w:rsid w:val="00B7107D"/>
    <w:rsid w:val="00B7745E"/>
    <w:rsid w:val="00B77B86"/>
    <w:rsid w:val="00B84F62"/>
    <w:rsid w:val="00B902E1"/>
    <w:rsid w:val="00B92C9D"/>
    <w:rsid w:val="00B9653B"/>
    <w:rsid w:val="00B96B2B"/>
    <w:rsid w:val="00B97645"/>
    <w:rsid w:val="00B97E26"/>
    <w:rsid w:val="00BA0090"/>
    <w:rsid w:val="00BA1CFB"/>
    <w:rsid w:val="00BA2F83"/>
    <w:rsid w:val="00BA3FA4"/>
    <w:rsid w:val="00BA5CDE"/>
    <w:rsid w:val="00BA6531"/>
    <w:rsid w:val="00BB5C70"/>
    <w:rsid w:val="00BB60E0"/>
    <w:rsid w:val="00BC1181"/>
    <w:rsid w:val="00BC2C41"/>
    <w:rsid w:val="00BD0140"/>
    <w:rsid w:val="00BE7DC3"/>
    <w:rsid w:val="00BF32E5"/>
    <w:rsid w:val="00BF4783"/>
    <w:rsid w:val="00C02F2D"/>
    <w:rsid w:val="00C15751"/>
    <w:rsid w:val="00C16117"/>
    <w:rsid w:val="00C2084E"/>
    <w:rsid w:val="00C27032"/>
    <w:rsid w:val="00C37394"/>
    <w:rsid w:val="00C40FEA"/>
    <w:rsid w:val="00C45125"/>
    <w:rsid w:val="00C457B0"/>
    <w:rsid w:val="00C461A4"/>
    <w:rsid w:val="00C52B55"/>
    <w:rsid w:val="00C55EBC"/>
    <w:rsid w:val="00C56E09"/>
    <w:rsid w:val="00C6476E"/>
    <w:rsid w:val="00C65559"/>
    <w:rsid w:val="00C83D3F"/>
    <w:rsid w:val="00C905B6"/>
    <w:rsid w:val="00C93751"/>
    <w:rsid w:val="00C94DB1"/>
    <w:rsid w:val="00C96D37"/>
    <w:rsid w:val="00C97B30"/>
    <w:rsid w:val="00CA3024"/>
    <w:rsid w:val="00CA40BA"/>
    <w:rsid w:val="00CA5B4F"/>
    <w:rsid w:val="00CB2C63"/>
    <w:rsid w:val="00CB5F46"/>
    <w:rsid w:val="00CB611D"/>
    <w:rsid w:val="00CC16AA"/>
    <w:rsid w:val="00CD2C62"/>
    <w:rsid w:val="00CD3141"/>
    <w:rsid w:val="00CE407E"/>
    <w:rsid w:val="00CE4384"/>
    <w:rsid w:val="00CE6CF9"/>
    <w:rsid w:val="00CF2539"/>
    <w:rsid w:val="00CF30DA"/>
    <w:rsid w:val="00CF4D05"/>
    <w:rsid w:val="00CF566D"/>
    <w:rsid w:val="00CF6E8E"/>
    <w:rsid w:val="00CF7540"/>
    <w:rsid w:val="00D00CC9"/>
    <w:rsid w:val="00D04CF5"/>
    <w:rsid w:val="00D055A6"/>
    <w:rsid w:val="00D077F2"/>
    <w:rsid w:val="00D15757"/>
    <w:rsid w:val="00D21A23"/>
    <w:rsid w:val="00D22BE4"/>
    <w:rsid w:val="00D33324"/>
    <w:rsid w:val="00D355E6"/>
    <w:rsid w:val="00D375CE"/>
    <w:rsid w:val="00D37CD0"/>
    <w:rsid w:val="00D458F0"/>
    <w:rsid w:val="00D52BCE"/>
    <w:rsid w:val="00D5431D"/>
    <w:rsid w:val="00D56EE2"/>
    <w:rsid w:val="00D5746C"/>
    <w:rsid w:val="00D5776E"/>
    <w:rsid w:val="00D57CD6"/>
    <w:rsid w:val="00D62ACC"/>
    <w:rsid w:val="00D6431B"/>
    <w:rsid w:val="00D67142"/>
    <w:rsid w:val="00D71A61"/>
    <w:rsid w:val="00D71E41"/>
    <w:rsid w:val="00D75242"/>
    <w:rsid w:val="00D7585D"/>
    <w:rsid w:val="00D76130"/>
    <w:rsid w:val="00D82EA9"/>
    <w:rsid w:val="00D849EE"/>
    <w:rsid w:val="00D92F10"/>
    <w:rsid w:val="00D94258"/>
    <w:rsid w:val="00DB56E2"/>
    <w:rsid w:val="00DC0103"/>
    <w:rsid w:val="00DC0D18"/>
    <w:rsid w:val="00DD3E75"/>
    <w:rsid w:val="00DE1FC3"/>
    <w:rsid w:val="00DE38EC"/>
    <w:rsid w:val="00DE44B6"/>
    <w:rsid w:val="00DF0723"/>
    <w:rsid w:val="00DF45D2"/>
    <w:rsid w:val="00DF479D"/>
    <w:rsid w:val="00DF5360"/>
    <w:rsid w:val="00DF77A3"/>
    <w:rsid w:val="00E00247"/>
    <w:rsid w:val="00E05AA9"/>
    <w:rsid w:val="00E17068"/>
    <w:rsid w:val="00E370BA"/>
    <w:rsid w:val="00E41503"/>
    <w:rsid w:val="00E45018"/>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2667"/>
    <w:rsid w:val="00F06AEE"/>
    <w:rsid w:val="00F07DE9"/>
    <w:rsid w:val="00F1105C"/>
    <w:rsid w:val="00F1119E"/>
    <w:rsid w:val="00F157CB"/>
    <w:rsid w:val="00F15FFF"/>
    <w:rsid w:val="00F20EF7"/>
    <w:rsid w:val="00F22C45"/>
    <w:rsid w:val="00F234CE"/>
    <w:rsid w:val="00F24200"/>
    <w:rsid w:val="00F26B4E"/>
    <w:rsid w:val="00F27036"/>
    <w:rsid w:val="00F30C3C"/>
    <w:rsid w:val="00F31AF1"/>
    <w:rsid w:val="00F36334"/>
    <w:rsid w:val="00F4694C"/>
    <w:rsid w:val="00F51FBC"/>
    <w:rsid w:val="00F53D2B"/>
    <w:rsid w:val="00F57743"/>
    <w:rsid w:val="00F6097C"/>
    <w:rsid w:val="00F700B9"/>
    <w:rsid w:val="00F73776"/>
    <w:rsid w:val="00F77E7C"/>
    <w:rsid w:val="00F8095E"/>
    <w:rsid w:val="00F9123D"/>
    <w:rsid w:val="00FA428D"/>
    <w:rsid w:val="00FB2B3F"/>
    <w:rsid w:val="00FB5021"/>
    <w:rsid w:val="00FC353F"/>
    <w:rsid w:val="00FC40B2"/>
    <w:rsid w:val="00FC51EC"/>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667"/>
    <w:pPr>
      <w:spacing w:line="360" w:lineRule="auto"/>
      <w:ind w:firstLine="1134"/>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F22BE"/>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PageNumber">
    <w:name w:val="page number"/>
    <w:basedOn w:val="DefaultParagraphFont"/>
    <w:rsid w:val="009F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667"/>
    <w:pPr>
      <w:spacing w:line="360" w:lineRule="auto"/>
      <w:ind w:firstLine="1134"/>
      <w:jc w:val="both"/>
    </w:pPr>
    <w:rPr>
      <w:rFonts w:ascii="Arial" w:hAnsi="Arial"/>
      <w:sz w:val="24"/>
    </w:rPr>
  </w:style>
  <w:style w:type="paragraph" w:styleId="Ttulo1">
    <w:name w:val="heading 1"/>
    <w:basedOn w:val="Normal"/>
    <w:next w:val="Normal"/>
    <w:link w:val="Ttulo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Ttulo3">
    <w:name w:val="heading 3"/>
    <w:basedOn w:val="Normal"/>
    <w:next w:val="Normal"/>
    <w:link w:val="Ttulo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Ttulo4">
    <w:name w:val="heading 4"/>
    <w:basedOn w:val="Normal"/>
    <w:next w:val="Normal"/>
    <w:link w:val="Ttulo4Char"/>
    <w:uiPriority w:val="9"/>
    <w:unhideWhenUsed/>
    <w:qFormat/>
    <w:rsid w:val="00E90A8A"/>
    <w:pPr>
      <w:numPr>
        <w:ilvl w:val="3"/>
        <w:numId w:val="1"/>
      </w:numPr>
      <w:spacing w:before="200" w:after="0"/>
      <w:outlineLvl w:val="3"/>
    </w:pPr>
    <w:rPr>
      <w:rFonts w:eastAsiaTheme="majorEastAsia" w:cstheme="majorBidi"/>
      <w:b/>
      <w:bCs/>
      <w:iCs/>
    </w:rPr>
  </w:style>
  <w:style w:type="paragraph" w:styleId="Ttulo5">
    <w:name w:val="heading 5"/>
    <w:basedOn w:val="Normal"/>
    <w:next w:val="Normal"/>
    <w:link w:val="Ttulo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030B"/>
    <w:pPr>
      <w:ind w:left="720"/>
      <w:contextualSpacing/>
    </w:pPr>
  </w:style>
  <w:style w:type="character" w:customStyle="1" w:styleId="apple-converted-space">
    <w:name w:val="apple-converted-space"/>
    <w:basedOn w:val="Fontepargpadro"/>
    <w:rsid w:val="00CC16AA"/>
  </w:style>
  <w:style w:type="character" w:customStyle="1" w:styleId="ss-required-asterisk">
    <w:name w:val="ss-required-asterisk"/>
    <w:basedOn w:val="Fontepargpadro"/>
    <w:rsid w:val="00CC16AA"/>
  </w:style>
  <w:style w:type="character" w:customStyle="1" w:styleId="ss-choice-item-controlgoog-inline-block">
    <w:name w:val="ss-choice-item-control goog-inline-block"/>
    <w:basedOn w:val="Fontepargpadro"/>
    <w:rsid w:val="00CC16AA"/>
  </w:style>
  <w:style w:type="character" w:customStyle="1" w:styleId="ss-choice-label">
    <w:name w:val="ss-choice-label"/>
    <w:basedOn w:val="Fontepargpadro"/>
    <w:rsid w:val="00CC16AA"/>
  </w:style>
  <w:style w:type="character" w:customStyle="1" w:styleId="ss-text-answer-container">
    <w:name w:val="ss-text-answer-container"/>
    <w:basedOn w:val="Fontepargpadro"/>
    <w:rsid w:val="009848D6"/>
  </w:style>
  <w:style w:type="table" w:styleId="Tabelacomgrade">
    <w:name w:val="Table Grid"/>
    <w:basedOn w:val="Tabela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8F5621"/>
    <w:rPr>
      <w:rFonts w:ascii="Arial" w:eastAsiaTheme="majorEastAsia" w:hAnsi="Arial" w:cstheme="majorBidi"/>
      <w:b/>
      <w:bCs/>
      <w:caps/>
      <w:sz w:val="28"/>
      <w:szCs w:val="28"/>
    </w:rPr>
  </w:style>
  <w:style w:type="character" w:customStyle="1" w:styleId="Ttulo2Char">
    <w:name w:val="Título 2 Char"/>
    <w:basedOn w:val="Fontepargpadro"/>
    <w:link w:val="Ttulo2"/>
    <w:uiPriority w:val="9"/>
    <w:rsid w:val="008F5621"/>
    <w:rPr>
      <w:rFonts w:ascii="Arial" w:eastAsiaTheme="majorEastAsia" w:hAnsi="Arial" w:cstheme="majorBidi"/>
      <w:b/>
      <w:bCs/>
      <w:sz w:val="26"/>
      <w:szCs w:val="26"/>
    </w:rPr>
  </w:style>
  <w:style w:type="character" w:customStyle="1" w:styleId="Ttulo3Char">
    <w:name w:val="Título 3 Char"/>
    <w:basedOn w:val="Fontepargpadro"/>
    <w:link w:val="Ttulo3"/>
    <w:uiPriority w:val="9"/>
    <w:rsid w:val="0058779F"/>
    <w:rPr>
      <w:rFonts w:eastAsiaTheme="majorEastAsia" w:cstheme="majorBidi"/>
      <w:b/>
      <w:bCs/>
      <w:sz w:val="24"/>
    </w:rPr>
  </w:style>
  <w:style w:type="character" w:customStyle="1" w:styleId="Ttulo4Char">
    <w:name w:val="Título 4 Char"/>
    <w:basedOn w:val="Fontepargpadro"/>
    <w:link w:val="Ttulo4"/>
    <w:uiPriority w:val="9"/>
    <w:rsid w:val="00E90A8A"/>
    <w:rPr>
      <w:rFonts w:eastAsiaTheme="majorEastAsia" w:cstheme="majorBidi"/>
      <w:b/>
      <w:bCs/>
      <w:iCs/>
      <w:sz w:val="24"/>
    </w:rPr>
  </w:style>
  <w:style w:type="character" w:customStyle="1" w:styleId="Ttulo5Char">
    <w:name w:val="Título 5 Char"/>
    <w:basedOn w:val="Fontepargpadro"/>
    <w:link w:val="Ttulo5"/>
    <w:uiPriority w:val="9"/>
    <w:rsid w:val="0097030B"/>
    <w:rPr>
      <w:rFonts w:asciiTheme="majorHAnsi" w:eastAsiaTheme="majorEastAsia" w:hAnsiTheme="majorHAnsi" w:cstheme="majorBidi"/>
      <w:b/>
      <w:bCs/>
      <w:color w:val="7F7F7F" w:themeColor="text1" w:themeTint="80"/>
      <w:sz w:val="24"/>
    </w:rPr>
  </w:style>
  <w:style w:type="character" w:customStyle="1" w:styleId="Ttulo6Char">
    <w:name w:val="Título 6 Char"/>
    <w:basedOn w:val="Fontepargpadro"/>
    <w:link w:val="Ttulo6"/>
    <w:uiPriority w:val="9"/>
    <w:rsid w:val="0097030B"/>
    <w:rPr>
      <w:rFonts w:asciiTheme="majorHAnsi" w:eastAsiaTheme="majorEastAsia" w:hAnsiTheme="majorHAnsi" w:cstheme="majorBidi"/>
      <w:b/>
      <w:bCs/>
      <w:i/>
      <w:iCs/>
      <w:color w:val="7F7F7F" w:themeColor="text1" w:themeTint="80"/>
      <w:sz w:val="24"/>
    </w:rPr>
  </w:style>
  <w:style w:type="character" w:customStyle="1" w:styleId="Ttulo7Char">
    <w:name w:val="Título 7 Char"/>
    <w:basedOn w:val="Fontepargpadro"/>
    <w:link w:val="Ttulo7"/>
    <w:uiPriority w:val="9"/>
    <w:rsid w:val="0097030B"/>
    <w:rPr>
      <w:rFonts w:asciiTheme="majorHAnsi" w:eastAsiaTheme="majorEastAsia" w:hAnsiTheme="majorHAnsi" w:cstheme="majorBidi"/>
      <w:i/>
      <w:iCs/>
      <w:sz w:val="24"/>
    </w:rPr>
  </w:style>
  <w:style w:type="character" w:customStyle="1" w:styleId="Ttulo8Char">
    <w:name w:val="Título 8 Char"/>
    <w:basedOn w:val="Fontepargpadro"/>
    <w:link w:val="Ttulo8"/>
    <w:uiPriority w:val="9"/>
    <w:rsid w:val="0097030B"/>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rsid w:val="0097030B"/>
    <w:rPr>
      <w:rFonts w:asciiTheme="majorHAnsi" w:eastAsiaTheme="majorEastAsia" w:hAnsiTheme="majorHAnsi" w:cstheme="majorBidi"/>
      <w:i/>
      <w:iCs/>
      <w:spacing w:val="5"/>
      <w:sz w:val="20"/>
      <w:szCs w:val="20"/>
    </w:rPr>
  </w:style>
  <w:style w:type="paragraph" w:styleId="Legenda">
    <w:name w:val="caption"/>
    <w:basedOn w:val="Normal"/>
    <w:next w:val="Normal"/>
    <w:uiPriority w:val="35"/>
    <w:unhideWhenUsed/>
    <w:rsid w:val="009F22BE"/>
    <w:rPr>
      <w:b/>
      <w:bCs/>
      <w:caps/>
      <w:sz w:val="16"/>
      <w:szCs w:val="18"/>
    </w:rPr>
  </w:style>
  <w:style w:type="paragraph" w:styleId="Ttulo">
    <w:name w:val="Title"/>
    <w:basedOn w:val="Normal"/>
    <w:next w:val="Normal"/>
    <w:link w:val="Ttulo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97030B"/>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tuloChar">
    <w:name w:val="Subtítulo Char"/>
    <w:basedOn w:val="Fontepargpadro"/>
    <w:link w:val="Subttulo"/>
    <w:uiPriority w:val="11"/>
    <w:rsid w:val="0097030B"/>
    <w:rPr>
      <w:rFonts w:asciiTheme="majorHAnsi" w:eastAsiaTheme="majorEastAsia" w:hAnsiTheme="majorHAnsi" w:cstheme="majorBidi"/>
      <w:i/>
      <w:iCs/>
      <w:spacing w:val="13"/>
      <w:sz w:val="24"/>
      <w:szCs w:val="24"/>
    </w:rPr>
  </w:style>
  <w:style w:type="character" w:styleId="Forte">
    <w:name w:val="Strong"/>
    <w:uiPriority w:val="22"/>
    <w:qFormat/>
    <w:rsid w:val="0097030B"/>
    <w:rPr>
      <w:b/>
      <w:bCs/>
    </w:rPr>
  </w:style>
  <w:style w:type="character" w:styleId="nfase">
    <w:name w:val="Emphasis"/>
    <w:uiPriority w:val="20"/>
    <w:qFormat/>
    <w:rsid w:val="0097030B"/>
    <w:rPr>
      <w:b/>
      <w:bCs/>
      <w:i/>
      <w:iCs/>
      <w:spacing w:val="10"/>
      <w:bdr w:val="none" w:sz="0" w:space="0" w:color="auto"/>
      <w:shd w:val="clear" w:color="auto" w:fill="auto"/>
    </w:rPr>
  </w:style>
  <w:style w:type="paragraph" w:styleId="SemEspaamento">
    <w:name w:val="No Spacing"/>
    <w:basedOn w:val="Normal"/>
    <w:link w:val="SemEspaamentoChar"/>
    <w:uiPriority w:val="1"/>
    <w:qFormat/>
    <w:rsid w:val="0097030B"/>
    <w:pPr>
      <w:spacing w:after="0" w:line="240" w:lineRule="auto"/>
    </w:pPr>
  </w:style>
  <w:style w:type="character" w:customStyle="1" w:styleId="SemEspaamentoChar">
    <w:name w:val="Sem Espaçamento Char"/>
    <w:basedOn w:val="Fontepargpadro"/>
    <w:link w:val="SemEspaamento"/>
    <w:uiPriority w:val="1"/>
    <w:rsid w:val="0097030B"/>
  </w:style>
  <w:style w:type="paragraph" w:styleId="Citao">
    <w:name w:val="Quote"/>
    <w:basedOn w:val="Normal"/>
    <w:next w:val="Normal"/>
    <w:link w:val="CitaoChar"/>
    <w:uiPriority w:val="29"/>
    <w:qFormat/>
    <w:rsid w:val="0097030B"/>
    <w:pPr>
      <w:spacing w:before="200" w:after="0"/>
      <w:ind w:left="360" w:right="360"/>
    </w:pPr>
    <w:rPr>
      <w:i/>
      <w:iCs/>
    </w:rPr>
  </w:style>
  <w:style w:type="character" w:customStyle="1" w:styleId="CitaoChar">
    <w:name w:val="Citação Char"/>
    <w:basedOn w:val="Fontepargpadro"/>
    <w:link w:val="Citao"/>
    <w:uiPriority w:val="29"/>
    <w:rsid w:val="0097030B"/>
    <w:rPr>
      <w:i/>
      <w:iCs/>
    </w:rPr>
  </w:style>
  <w:style w:type="paragraph" w:styleId="CitaoIntensa">
    <w:name w:val="Intense Quote"/>
    <w:basedOn w:val="Normal"/>
    <w:next w:val="Normal"/>
    <w:link w:val="CitaoIntensaChar"/>
    <w:uiPriority w:val="30"/>
    <w:qFormat/>
    <w:rsid w:val="0097030B"/>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97030B"/>
    <w:rPr>
      <w:b/>
      <w:bCs/>
      <w:i/>
      <w:iCs/>
    </w:rPr>
  </w:style>
  <w:style w:type="character" w:styleId="nfaseSutil">
    <w:name w:val="Subtle Emphasis"/>
    <w:uiPriority w:val="19"/>
    <w:qFormat/>
    <w:rsid w:val="0097030B"/>
    <w:rPr>
      <w:i/>
      <w:iCs/>
    </w:rPr>
  </w:style>
  <w:style w:type="character" w:styleId="nfaseIntensa">
    <w:name w:val="Intense Emphasis"/>
    <w:uiPriority w:val="21"/>
    <w:qFormat/>
    <w:rsid w:val="0097030B"/>
    <w:rPr>
      <w:b/>
      <w:bCs/>
    </w:rPr>
  </w:style>
  <w:style w:type="character" w:styleId="RefernciaSutil">
    <w:name w:val="Subtle Reference"/>
    <w:uiPriority w:val="31"/>
    <w:qFormat/>
    <w:rsid w:val="0097030B"/>
    <w:rPr>
      <w:smallCaps/>
    </w:rPr>
  </w:style>
  <w:style w:type="character" w:styleId="RefernciaIntensa">
    <w:name w:val="Intense Reference"/>
    <w:uiPriority w:val="32"/>
    <w:qFormat/>
    <w:rsid w:val="0097030B"/>
    <w:rPr>
      <w:smallCaps/>
      <w:spacing w:val="5"/>
      <w:u w:val="single"/>
    </w:rPr>
  </w:style>
  <w:style w:type="character" w:styleId="TtulodoLivro">
    <w:name w:val="Book Title"/>
    <w:uiPriority w:val="33"/>
    <w:qFormat/>
    <w:rsid w:val="0097030B"/>
    <w:rPr>
      <w:i/>
      <w:iCs/>
      <w:smallCaps/>
      <w:spacing w:val="5"/>
    </w:rPr>
  </w:style>
  <w:style w:type="paragraph" w:styleId="CabealhodoSumrio">
    <w:name w:val="TOC Heading"/>
    <w:basedOn w:val="Ttulo1"/>
    <w:next w:val="Normal"/>
    <w:uiPriority w:val="39"/>
    <w:unhideWhenUsed/>
    <w:qFormat/>
    <w:rsid w:val="0097030B"/>
    <w:pPr>
      <w:outlineLvl w:val="9"/>
    </w:pPr>
    <w:rPr>
      <w:lang w:bidi="en-US"/>
    </w:rPr>
  </w:style>
  <w:style w:type="paragraph" w:styleId="Cabealho">
    <w:name w:val="header"/>
    <w:basedOn w:val="Normal"/>
    <w:link w:val="CabealhoChar"/>
    <w:rsid w:val="0097030B"/>
    <w:pPr>
      <w:tabs>
        <w:tab w:val="center" w:pos="4252"/>
        <w:tab w:val="right" w:pos="8504"/>
      </w:tabs>
      <w:spacing w:after="0" w:line="240" w:lineRule="auto"/>
    </w:pPr>
  </w:style>
  <w:style w:type="character" w:customStyle="1" w:styleId="CabealhoChar">
    <w:name w:val="Cabeçalho Char"/>
    <w:basedOn w:val="Fontepargpadro"/>
    <w:link w:val="Cabealho"/>
    <w:rsid w:val="0097030B"/>
  </w:style>
  <w:style w:type="paragraph" w:styleId="Rodap">
    <w:name w:val="footer"/>
    <w:basedOn w:val="Normal"/>
    <w:link w:val="RodapChar"/>
    <w:rsid w:val="0097030B"/>
    <w:pPr>
      <w:tabs>
        <w:tab w:val="center" w:pos="4252"/>
        <w:tab w:val="right" w:pos="8504"/>
      </w:tabs>
      <w:spacing w:after="0" w:line="240" w:lineRule="auto"/>
    </w:pPr>
  </w:style>
  <w:style w:type="character" w:customStyle="1" w:styleId="RodapChar">
    <w:name w:val="Rodapé Char"/>
    <w:basedOn w:val="Fontepargpadro"/>
    <w:link w:val="Rodap"/>
    <w:rsid w:val="0097030B"/>
  </w:style>
  <w:style w:type="paragraph" w:styleId="Listadecontinuao2">
    <w:name w:val="List Continue 2"/>
    <w:basedOn w:val="Normal"/>
    <w:rsid w:val="0097030B"/>
    <w:pPr>
      <w:spacing w:after="120"/>
      <w:ind w:left="566"/>
      <w:contextualSpacing/>
    </w:pPr>
  </w:style>
  <w:style w:type="paragraph" w:styleId="Remissivo1">
    <w:name w:val="index 1"/>
    <w:basedOn w:val="Normal"/>
    <w:next w:val="Normal"/>
    <w:autoRedefine/>
    <w:rsid w:val="001A7B36"/>
    <w:pPr>
      <w:spacing w:after="0"/>
      <w:ind w:left="220" w:hanging="220"/>
    </w:pPr>
    <w:rPr>
      <w:sz w:val="20"/>
      <w:szCs w:val="20"/>
    </w:rPr>
  </w:style>
  <w:style w:type="paragraph" w:styleId="Remissivo2">
    <w:name w:val="index 2"/>
    <w:basedOn w:val="Normal"/>
    <w:next w:val="Normal"/>
    <w:autoRedefine/>
    <w:rsid w:val="001A7B36"/>
    <w:pPr>
      <w:spacing w:after="0"/>
      <w:ind w:left="440" w:hanging="220"/>
    </w:pPr>
    <w:rPr>
      <w:sz w:val="20"/>
      <w:szCs w:val="20"/>
    </w:rPr>
  </w:style>
  <w:style w:type="paragraph" w:styleId="Remissivo3">
    <w:name w:val="index 3"/>
    <w:basedOn w:val="Normal"/>
    <w:next w:val="Normal"/>
    <w:autoRedefine/>
    <w:rsid w:val="001A7B36"/>
    <w:pPr>
      <w:spacing w:after="0"/>
      <w:ind w:left="660" w:hanging="220"/>
    </w:pPr>
    <w:rPr>
      <w:sz w:val="20"/>
      <w:szCs w:val="20"/>
    </w:rPr>
  </w:style>
  <w:style w:type="paragraph" w:styleId="Remissivo4">
    <w:name w:val="index 4"/>
    <w:basedOn w:val="Normal"/>
    <w:next w:val="Normal"/>
    <w:autoRedefine/>
    <w:rsid w:val="001A7B36"/>
    <w:pPr>
      <w:spacing w:after="0"/>
      <w:ind w:left="880" w:hanging="220"/>
    </w:pPr>
    <w:rPr>
      <w:sz w:val="20"/>
      <w:szCs w:val="20"/>
    </w:rPr>
  </w:style>
  <w:style w:type="paragraph" w:styleId="Remissivo5">
    <w:name w:val="index 5"/>
    <w:basedOn w:val="Normal"/>
    <w:next w:val="Normal"/>
    <w:autoRedefine/>
    <w:rsid w:val="001A7B36"/>
    <w:pPr>
      <w:spacing w:after="0"/>
      <w:ind w:left="1100" w:hanging="220"/>
    </w:pPr>
    <w:rPr>
      <w:sz w:val="20"/>
      <w:szCs w:val="20"/>
    </w:rPr>
  </w:style>
  <w:style w:type="paragraph" w:styleId="Remissivo6">
    <w:name w:val="index 6"/>
    <w:basedOn w:val="Normal"/>
    <w:next w:val="Normal"/>
    <w:autoRedefine/>
    <w:rsid w:val="001A7B36"/>
    <w:pPr>
      <w:spacing w:after="0"/>
      <w:ind w:left="1320" w:hanging="220"/>
    </w:pPr>
    <w:rPr>
      <w:sz w:val="20"/>
      <w:szCs w:val="20"/>
    </w:rPr>
  </w:style>
  <w:style w:type="paragraph" w:styleId="Remissivo7">
    <w:name w:val="index 7"/>
    <w:basedOn w:val="Normal"/>
    <w:next w:val="Normal"/>
    <w:autoRedefine/>
    <w:rsid w:val="001A7B36"/>
    <w:pPr>
      <w:spacing w:after="0"/>
      <w:ind w:left="1540" w:hanging="220"/>
    </w:pPr>
    <w:rPr>
      <w:sz w:val="20"/>
      <w:szCs w:val="20"/>
    </w:rPr>
  </w:style>
  <w:style w:type="paragraph" w:styleId="Remissivo8">
    <w:name w:val="index 8"/>
    <w:basedOn w:val="Normal"/>
    <w:next w:val="Normal"/>
    <w:autoRedefine/>
    <w:rsid w:val="001A7B36"/>
    <w:pPr>
      <w:spacing w:after="0"/>
      <w:ind w:left="1760" w:hanging="220"/>
    </w:pPr>
    <w:rPr>
      <w:sz w:val="20"/>
      <w:szCs w:val="20"/>
    </w:rPr>
  </w:style>
  <w:style w:type="paragraph" w:styleId="Remissivo9">
    <w:name w:val="index 9"/>
    <w:basedOn w:val="Normal"/>
    <w:next w:val="Normal"/>
    <w:autoRedefine/>
    <w:rsid w:val="001A7B36"/>
    <w:pPr>
      <w:spacing w:after="0"/>
      <w:ind w:left="1980" w:hanging="220"/>
    </w:pPr>
    <w:rPr>
      <w:sz w:val="20"/>
      <w:szCs w:val="20"/>
    </w:rPr>
  </w:style>
  <w:style w:type="paragraph" w:styleId="Ttulodendiceremissivo">
    <w:name w:val="index heading"/>
    <w:basedOn w:val="Normal"/>
    <w:next w:val="Remissivo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Sumrio1">
    <w:name w:val="toc 1"/>
    <w:basedOn w:val="Normal"/>
    <w:next w:val="Normal"/>
    <w:autoRedefine/>
    <w:uiPriority w:val="39"/>
    <w:qFormat/>
    <w:rsid w:val="00CA5B4F"/>
    <w:pPr>
      <w:spacing w:after="100"/>
    </w:pPr>
  </w:style>
  <w:style w:type="paragraph" w:styleId="Sumrio2">
    <w:name w:val="toc 2"/>
    <w:basedOn w:val="Normal"/>
    <w:next w:val="Normal"/>
    <w:autoRedefine/>
    <w:uiPriority w:val="39"/>
    <w:qFormat/>
    <w:rsid w:val="009412BB"/>
    <w:pPr>
      <w:tabs>
        <w:tab w:val="left" w:pos="1680"/>
        <w:tab w:val="right" w:leader="dot" w:pos="8494"/>
      </w:tabs>
      <w:spacing w:after="100" w:line="240" w:lineRule="auto"/>
    </w:pPr>
  </w:style>
  <w:style w:type="paragraph" w:styleId="Sumrio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Fontepargpadro"/>
    <w:uiPriority w:val="99"/>
    <w:unhideWhenUsed/>
    <w:rsid w:val="00CA5B4F"/>
    <w:rPr>
      <w:color w:val="0000FF" w:themeColor="hyperlink"/>
      <w:u w:val="single"/>
    </w:rPr>
  </w:style>
  <w:style w:type="paragraph" w:styleId="Textodebalo">
    <w:name w:val="Balloon Text"/>
    <w:basedOn w:val="Normal"/>
    <w:link w:val="TextodebaloChar"/>
    <w:rsid w:val="00CA5B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CA5B4F"/>
    <w:rPr>
      <w:rFonts w:ascii="Tahoma" w:hAnsi="Tahoma" w:cs="Tahoma"/>
      <w:sz w:val="16"/>
      <w:szCs w:val="16"/>
    </w:rPr>
  </w:style>
  <w:style w:type="paragraph" w:styleId="Sumrio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Sumrio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Sumrio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Sumrio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Sumrio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Sumrio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ndicedeilustra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Nmerodepgina">
    <w:name w:val="page number"/>
    <w:basedOn w:val="Fontepargpadro"/>
    <w:rsid w:val="009F22BE"/>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188DA-D4D7-4F6D-B132-90A8F7A3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31</Pages>
  <Words>6384</Words>
  <Characters>36394</Characters>
  <Application>Microsoft Word 12.0.0</Application>
  <DocSecurity>0</DocSecurity>
  <Lines>303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3</cp:revision>
  <cp:lastPrinted>2014-08-18T15:40:00Z</cp:lastPrinted>
  <dcterms:created xsi:type="dcterms:W3CDTF">2014-10-02T19:19:00Z</dcterms:created>
  <dcterms:modified xsi:type="dcterms:W3CDTF">2014-10-02T23:54:00Z</dcterms:modified>
</cp:coreProperties>
</file>